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7FB" w:rsidRPr="00BD13FB" w:rsidRDefault="004F67FB" w:rsidP="00A76698">
      <w:pPr>
        <w:jc w:val="both"/>
        <w:rPr>
          <w:rFonts w:ascii="Arial" w:hAnsi="Arial" w:cs="Arial"/>
        </w:rPr>
      </w:pPr>
    </w:p>
    <w:p w:rsidR="005512A1" w:rsidRPr="00BD13FB" w:rsidRDefault="005512A1" w:rsidP="00A76698">
      <w:pPr>
        <w:jc w:val="both"/>
        <w:rPr>
          <w:rFonts w:ascii="Arial" w:hAnsi="Arial" w:cs="Arial"/>
        </w:rPr>
      </w:pPr>
    </w:p>
    <w:p w:rsidR="005512A1" w:rsidRPr="00BD13FB" w:rsidRDefault="005512A1" w:rsidP="005512A1">
      <w:pPr>
        <w:jc w:val="center"/>
        <w:rPr>
          <w:rFonts w:ascii="Arial" w:hAnsi="Arial" w:cs="Arial"/>
          <w:b/>
          <w:sz w:val="28"/>
          <w:szCs w:val="32"/>
        </w:rPr>
      </w:pPr>
      <w:r w:rsidRPr="00BD13FB">
        <w:rPr>
          <w:rFonts w:ascii="Arial" w:hAnsi="Arial" w:cs="Arial"/>
          <w:b/>
          <w:sz w:val="28"/>
          <w:szCs w:val="32"/>
        </w:rPr>
        <w:t>МЕМОРАНДУМ</w:t>
      </w:r>
    </w:p>
    <w:p w:rsidR="005512A1" w:rsidRPr="00BD13FB" w:rsidRDefault="005512A1" w:rsidP="005512A1">
      <w:pPr>
        <w:jc w:val="center"/>
        <w:rPr>
          <w:rFonts w:ascii="Arial" w:hAnsi="Arial" w:cs="Arial"/>
          <w:b/>
          <w:sz w:val="28"/>
          <w:szCs w:val="32"/>
        </w:rPr>
      </w:pPr>
      <w:r w:rsidRPr="00BD13FB">
        <w:rPr>
          <w:rFonts w:ascii="Arial" w:hAnsi="Arial" w:cs="Arial"/>
          <w:b/>
          <w:sz w:val="28"/>
          <w:szCs w:val="32"/>
        </w:rPr>
        <w:t>по результатам аудита</w:t>
      </w:r>
    </w:p>
    <w:p w:rsidR="005512A1" w:rsidRPr="00BD13FB" w:rsidRDefault="005512A1" w:rsidP="00A76698">
      <w:pPr>
        <w:jc w:val="both"/>
        <w:rPr>
          <w:rFonts w:ascii="Arial" w:hAnsi="Arial" w:cs="Arial"/>
        </w:rPr>
      </w:pPr>
    </w:p>
    <w:p w:rsidR="005512A1" w:rsidRPr="00BD13FB" w:rsidRDefault="005512A1" w:rsidP="00A76698">
      <w:pPr>
        <w:jc w:val="both"/>
        <w:rPr>
          <w:rFonts w:ascii="Arial" w:hAnsi="Arial" w:cs="Arial"/>
        </w:rPr>
      </w:pPr>
    </w:p>
    <w:p w:rsidR="005512A1" w:rsidRPr="00BD13FB" w:rsidRDefault="005512A1" w:rsidP="00A76698">
      <w:pPr>
        <w:jc w:val="both"/>
        <w:rPr>
          <w:rFonts w:ascii="Arial" w:hAnsi="Arial" w:cs="Arial"/>
        </w:rPr>
      </w:pPr>
    </w:p>
    <w:p w:rsidR="00A76698" w:rsidRPr="00C57614" w:rsidRDefault="003E49C6" w:rsidP="00A76698">
      <w:pPr>
        <w:jc w:val="both"/>
        <w:rPr>
          <w:rFonts w:ascii="Arial" w:hAnsi="Arial" w:cs="Arial"/>
          <w:sz w:val="22"/>
        </w:rPr>
      </w:pPr>
      <w:r w:rsidRPr="00C57614">
        <w:rPr>
          <w:rFonts w:ascii="Arial" w:hAnsi="Arial" w:cs="Arial"/>
          <w:sz w:val="22"/>
        </w:rPr>
        <w:t>{{</w:t>
      </w:r>
      <w:r>
        <w:rPr>
          <w:rFonts w:ascii="Arial" w:hAnsi="Arial" w:cs="Arial"/>
          <w:sz w:val="22"/>
          <w:lang w:val="en-US"/>
        </w:rPr>
        <w:t>date</w:t>
      </w:r>
      <w:r w:rsidRPr="00C57614">
        <w:rPr>
          <w:rFonts w:ascii="Arial" w:hAnsi="Arial" w:cs="Arial"/>
          <w:sz w:val="22"/>
        </w:rPr>
        <w:t>_</w:t>
      </w:r>
      <w:r>
        <w:rPr>
          <w:rFonts w:ascii="Arial" w:hAnsi="Arial" w:cs="Arial"/>
          <w:sz w:val="22"/>
          <w:lang w:val="en-US"/>
        </w:rPr>
        <w:t>check</w:t>
      </w:r>
      <w:r w:rsidRPr="00C57614">
        <w:rPr>
          <w:rFonts w:ascii="Arial" w:hAnsi="Arial" w:cs="Arial"/>
          <w:sz w:val="22"/>
        </w:rPr>
        <w:t>}}</w:t>
      </w:r>
    </w:p>
    <w:p w:rsidR="00A76698" w:rsidRPr="00BD13FB" w:rsidRDefault="00A76698" w:rsidP="00A76698">
      <w:pPr>
        <w:jc w:val="both"/>
        <w:rPr>
          <w:rFonts w:ascii="Arial" w:hAnsi="Arial" w:cs="Arial"/>
          <w:sz w:val="22"/>
        </w:rPr>
      </w:pPr>
    </w:p>
    <w:p w:rsidR="004F67FB" w:rsidRPr="00BD13FB" w:rsidRDefault="004F67FB" w:rsidP="00A76698">
      <w:pPr>
        <w:jc w:val="both"/>
        <w:rPr>
          <w:rFonts w:ascii="Arial" w:hAnsi="Arial" w:cs="Arial"/>
          <w:sz w:val="22"/>
        </w:rPr>
      </w:pPr>
    </w:p>
    <w:p w:rsidR="005512A1" w:rsidRPr="00BD13FB" w:rsidRDefault="005512A1" w:rsidP="00A76698">
      <w:pPr>
        <w:jc w:val="both"/>
        <w:rPr>
          <w:rFonts w:ascii="Arial" w:hAnsi="Arial" w:cs="Arial"/>
          <w:sz w:val="22"/>
        </w:rPr>
      </w:pPr>
    </w:p>
    <w:p w:rsidR="00A76698" w:rsidRPr="00BD13FB" w:rsidRDefault="00A76698" w:rsidP="00A76698">
      <w:pPr>
        <w:jc w:val="both"/>
        <w:rPr>
          <w:rFonts w:ascii="Arial" w:hAnsi="Arial" w:cs="Arial"/>
          <w:sz w:val="22"/>
        </w:rPr>
      </w:pPr>
      <w:r w:rsidRPr="00BD13FB">
        <w:rPr>
          <w:rFonts w:ascii="Arial" w:hAnsi="Arial" w:cs="Arial"/>
          <w:sz w:val="22"/>
        </w:rPr>
        <w:t xml:space="preserve">Настоящий меморандум составлен </w:t>
      </w:r>
      <w:r w:rsidR="005512A1" w:rsidRPr="00BD13FB">
        <w:rPr>
          <w:rFonts w:ascii="Arial" w:hAnsi="Arial" w:cs="Arial"/>
          <w:sz w:val="22"/>
        </w:rPr>
        <w:t>для</w:t>
      </w:r>
      <w:r w:rsidRPr="00BD13FB">
        <w:rPr>
          <w:rFonts w:ascii="Arial" w:hAnsi="Arial" w:cs="Arial"/>
          <w:sz w:val="22"/>
        </w:rPr>
        <w:t xml:space="preserve"> обсуждения нарушений</w:t>
      </w:r>
      <w:r w:rsidR="00D07264" w:rsidRPr="00BD13FB">
        <w:rPr>
          <w:rFonts w:ascii="Arial" w:hAnsi="Arial" w:cs="Arial"/>
          <w:sz w:val="22"/>
        </w:rPr>
        <w:t xml:space="preserve"> и</w:t>
      </w:r>
      <w:r w:rsidRPr="00BD13FB">
        <w:rPr>
          <w:rFonts w:ascii="Arial" w:hAnsi="Arial" w:cs="Arial"/>
          <w:sz w:val="22"/>
        </w:rPr>
        <w:t xml:space="preserve"> недостатков, выявленных </w:t>
      </w:r>
      <w:r w:rsidR="00C170E0" w:rsidRPr="00BD13FB">
        <w:rPr>
          <w:rFonts w:ascii="Arial" w:hAnsi="Arial" w:cs="Arial"/>
          <w:sz w:val="22"/>
        </w:rPr>
        <w:t>специалистам</w:t>
      </w:r>
      <w:proofErr w:type="gramStart"/>
      <w:r w:rsidR="00C170E0" w:rsidRPr="00BD13FB">
        <w:rPr>
          <w:rFonts w:ascii="Arial" w:hAnsi="Arial" w:cs="Arial"/>
          <w:sz w:val="22"/>
        </w:rPr>
        <w:t xml:space="preserve">и </w:t>
      </w:r>
      <w:r w:rsidR="00DA1376" w:rsidRPr="00BD13FB">
        <w:rPr>
          <w:rFonts w:ascii="Arial" w:hAnsi="Arial" w:cs="Arial"/>
          <w:sz w:val="22"/>
        </w:rPr>
        <w:t>ООО Ау</w:t>
      </w:r>
      <w:proofErr w:type="gramEnd"/>
      <w:r w:rsidR="00DA1376" w:rsidRPr="00BD13FB">
        <w:rPr>
          <w:rFonts w:ascii="Arial" w:hAnsi="Arial" w:cs="Arial"/>
          <w:sz w:val="22"/>
        </w:rPr>
        <w:t>диторская фирма «</w:t>
      </w:r>
      <w:r w:rsidR="0037396D">
        <w:rPr>
          <w:rFonts w:ascii="Arial" w:hAnsi="Arial" w:cs="Arial"/>
          <w:sz w:val="22"/>
        </w:rPr>
        <w:t>Триада</w:t>
      </w:r>
      <w:r w:rsidR="00DA1376" w:rsidRPr="00BD13FB">
        <w:rPr>
          <w:rFonts w:ascii="Arial" w:hAnsi="Arial" w:cs="Arial"/>
          <w:sz w:val="22"/>
        </w:rPr>
        <w:t xml:space="preserve"> </w:t>
      </w:r>
      <w:r w:rsidR="0037396D">
        <w:rPr>
          <w:rFonts w:ascii="Arial" w:hAnsi="Arial" w:cs="Arial"/>
          <w:sz w:val="22"/>
        </w:rPr>
        <w:t>А</w:t>
      </w:r>
      <w:r w:rsidR="00DA1376" w:rsidRPr="00BD13FB">
        <w:rPr>
          <w:rFonts w:ascii="Arial" w:hAnsi="Arial" w:cs="Arial"/>
          <w:sz w:val="22"/>
        </w:rPr>
        <w:t>удит»</w:t>
      </w:r>
      <w:r w:rsidR="00C170E0" w:rsidRPr="00BD13FB">
        <w:rPr>
          <w:rFonts w:ascii="Arial" w:hAnsi="Arial" w:cs="Arial"/>
          <w:sz w:val="22"/>
        </w:rPr>
        <w:t xml:space="preserve"> (далее – Аудитор) </w:t>
      </w:r>
      <w:r w:rsidRPr="00BD13FB">
        <w:rPr>
          <w:rFonts w:ascii="Arial" w:hAnsi="Arial" w:cs="Arial"/>
          <w:sz w:val="22"/>
        </w:rPr>
        <w:t xml:space="preserve">в ходе </w:t>
      </w:r>
      <w:r w:rsidR="00C170E0" w:rsidRPr="00BD13FB">
        <w:rPr>
          <w:rFonts w:ascii="Arial" w:hAnsi="Arial" w:cs="Arial"/>
          <w:sz w:val="22"/>
        </w:rPr>
        <w:t xml:space="preserve">аудита </w:t>
      </w:r>
      <w:r w:rsidRPr="00BD13FB">
        <w:rPr>
          <w:rFonts w:ascii="Arial" w:hAnsi="Arial" w:cs="Arial"/>
          <w:sz w:val="22"/>
        </w:rPr>
        <w:t>бухгалтерской</w:t>
      </w:r>
      <w:r w:rsidR="009F07AE" w:rsidRPr="00BD13FB">
        <w:rPr>
          <w:rFonts w:ascii="Arial" w:hAnsi="Arial" w:cs="Arial"/>
          <w:sz w:val="22"/>
        </w:rPr>
        <w:t xml:space="preserve"> </w:t>
      </w:r>
      <w:r w:rsidRPr="00BD13FB">
        <w:rPr>
          <w:rFonts w:ascii="Arial" w:hAnsi="Arial" w:cs="Arial"/>
          <w:sz w:val="22"/>
        </w:rPr>
        <w:t xml:space="preserve">отчетности </w:t>
      </w:r>
      <w:r w:rsidR="0055367E" w:rsidRPr="0055367E">
        <w:rPr>
          <w:rFonts w:ascii="Arial" w:hAnsi="Arial" w:cs="Arial"/>
          <w:sz w:val="22"/>
        </w:rPr>
        <w:t>{{</w:t>
      </w:r>
      <w:r w:rsidR="0055367E">
        <w:rPr>
          <w:rFonts w:ascii="Arial" w:hAnsi="Arial" w:cs="Arial"/>
          <w:sz w:val="22"/>
          <w:lang w:val="en-US"/>
        </w:rPr>
        <w:t>name</w:t>
      </w:r>
      <w:r w:rsidR="0055367E" w:rsidRPr="0055367E">
        <w:rPr>
          <w:rFonts w:ascii="Arial" w:hAnsi="Arial" w:cs="Arial"/>
          <w:sz w:val="22"/>
        </w:rPr>
        <w:t>}}</w:t>
      </w:r>
      <w:r w:rsidR="00DA1376" w:rsidRPr="00BD13FB">
        <w:rPr>
          <w:rFonts w:ascii="Arial" w:hAnsi="Arial" w:cs="Arial"/>
          <w:sz w:val="22"/>
        </w:rPr>
        <w:t xml:space="preserve"> </w:t>
      </w:r>
      <w:r w:rsidR="00C170E0" w:rsidRPr="00BD13FB">
        <w:rPr>
          <w:rFonts w:ascii="Arial" w:hAnsi="Arial" w:cs="Arial"/>
          <w:sz w:val="22"/>
        </w:rPr>
        <w:t>(далее – Общество)</w:t>
      </w:r>
      <w:r w:rsidRPr="00BD13FB">
        <w:rPr>
          <w:rFonts w:ascii="Arial" w:hAnsi="Arial" w:cs="Arial"/>
          <w:sz w:val="22"/>
        </w:rPr>
        <w:t xml:space="preserve"> за </w:t>
      </w:r>
      <w:r w:rsidR="00645F57" w:rsidRPr="00645F57">
        <w:rPr>
          <w:rFonts w:ascii="Arial" w:hAnsi="Arial" w:cs="Arial"/>
          <w:sz w:val="22"/>
        </w:rPr>
        <w:t>{</w:t>
      </w:r>
      <w:r w:rsidR="0055367E" w:rsidRPr="0055367E">
        <w:rPr>
          <w:rFonts w:ascii="Arial" w:hAnsi="Arial" w:cs="Arial"/>
          <w:sz w:val="22"/>
        </w:rPr>
        <w:t>{</w:t>
      </w:r>
      <w:proofErr w:type="spellStart"/>
      <w:r w:rsidR="00645F57" w:rsidRPr="00645F57">
        <w:rPr>
          <w:rFonts w:ascii="Arial" w:hAnsi="Arial" w:cs="Arial"/>
          <w:sz w:val="22"/>
        </w:rPr>
        <w:t>audited_year</w:t>
      </w:r>
      <w:proofErr w:type="spellEnd"/>
      <w:r w:rsidR="00645F57" w:rsidRPr="00645F57">
        <w:rPr>
          <w:rFonts w:ascii="Arial" w:hAnsi="Arial" w:cs="Arial"/>
          <w:sz w:val="22"/>
        </w:rPr>
        <w:t>}}</w:t>
      </w:r>
      <w:r w:rsidR="00616332" w:rsidRPr="00BD13FB">
        <w:rPr>
          <w:rFonts w:ascii="Arial" w:hAnsi="Arial" w:cs="Arial"/>
          <w:sz w:val="22"/>
        </w:rPr>
        <w:t xml:space="preserve"> </w:t>
      </w:r>
      <w:r w:rsidRPr="00BD13FB">
        <w:rPr>
          <w:rFonts w:ascii="Arial" w:hAnsi="Arial" w:cs="Arial"/>
          <w:sz w:val="22"/>
        </w:rPr>
        <w:t xml:space="preserve">год. </w:t>
      </w:r>
    </w:p>
    <w:p w:rsidR="00A76698" w:rsidRPr="00BD13FB" w:rsidRDefault="00A76698" w:rsidP="00A76698">
      <w:pPr>
        <w:jc w:val="both"/>
        <w:rPr>
          <w:rFonts w:ascii="Arial" w:hAnsi="Arial" w:cs="Arial"/>
          <w:sz w:val="22"/>
        </w:rPr>
      </w:pPr>
    </w:p>
    <w:p w:rsidR="00A76698" w:rsidRPr="00BD13FB" w:rsidRDefault="005512A1" w:rsidP="00120892">
      <w:pPr>
        <w:jc w:val="both"/>
        <w:outlineLvl w:val="0"/>
        <w:rPr>
          <w:rFonts w:ascii="Arial" w:hAnsi="Arial" w:cs="Arial"/>
          <w:sz w:val="22"/>
        </w:rPr>
      </w:pPr>
      <w:r w:rsidRPr="00BD13FB">
        <w:rPr>
          <w:rFonts w:ascii="Arial" w:hAnsi="Arial" w:cs="Arial"/>
          <w:sz w:val="22"/>
        </w:rPr>
        <w:t>Аудит проводился</w:t>
      </w:r>
      <w:r w:rsidR="00120892" w:rsidRPr="00BD13FB">
        <w:rPr>
          <w:rFonts w:ascii="Arial" w:hAnsi="Arial" w:cs="Arial"/>
          <w:sz w:val="22"/>
        </w:rPr>
        <w:t xml:space="preserve"> в период с </w:t>
      </w:r>
      <w:r w:rsidR="00645F57" w:rsidRPr="00645F57">
        <w:rPr>
          <w:rFonts w:ascii="Arial" w:hAnsi="Arial" w:cs="Arial"/>
          <w:sz w:val="22"/>
        </w:rPr>
        <w:t>{{</w:t>
      </w:r>
      <w:r w:rsidR="00645F57">
        <w:rPr>
          <w:rFonts w:ascii="Arial" w:hAnsi="Arial" w:cs="Arial"/>
          <w:sz w:val="22"/>
          <w:lang w:val="en-US"/>
        </w:rPr>
        <w:t>s</w:t>
      </w:r>
      <w:r w:rsidR="00645F57" w:rsidRPr="00645F57">
        <w:rPr>
          <w:rFonts w:ascii="Arial" w:hAnsi="Arial" w:cs="Arial"/>
          <w:sz w:val="22"/>
        </w:rPr>
        <w:t>}}</w:t>
      </w:r>
      <w:r w:rsidR="00120892" w:rsidRPr="00BD13FB">
        <w:rPr>
          <w:rFonts w:ascii="Arial" w:hAnsi="Arial" w:cs="Arial"/>
          <w:sz w:val="22"/>
        </w:rPr>
        <w:t xml:space="preserve"> г. по </w:t>
      </w:r>
      <w:r w:rsidR="00645F57" w:rsidRPr="00645F57">
        <w:rPr>
          <w:rFonts w:ascii="Arial" w:hAnsi="Arial" w:cs="Arial"/>
          <w:sz w:val="22"/>
        </w:rPr>
        <w:t>{{</w:t>
      </w:r>
      <w:r w:rsidR="00645F57">
        <w:rPr>
          <w:rFonts w:ascii="Arial" w:hAnsi="Arial" w:cs="Arial"/>
          <w:sz w:val="22"/>
          <w:lang w:val="en-US"/>
        </w:rPr>
        <w:t>po</w:t>
      </w:r>
      <w:r w:rsidR="00645F57" w:rsidRPr="00645F57">
        <w:rPr>
          <w:rFonts w:ascii="Arial" w:hAnsi="Arial" w:cs="Arial"/>
          <w:sz w:val="22"/>
        </w:rPr>
        <w:t>}}</w:t>
      </w:r>
      <w:r w:rsidR="00120892" w:rsidRPr="00BD13FB">
        <w:rPr>
          <w:rFonts w:ascii="Arial" w:hAnsi="Arial" w:cs="Arial"/>
          <w:sz w:val="22"/>
        </w:rPr>
        <w:t xml:space="preserve"> г.</w:t>
      </w:r>
      <w:bookmarkStart w:id="0" w:name="_GoBack"/>
      <w:bookmarkEnd w:id="0"/>
      <w:r w:rsidR="00DA1376" w:rsidRPr="00BD13FB">
        <w:rPr>
          <w:rFonts w:ascii="Arial" w:hAnsi="Arial" w:cs="Arial"/>
          <w:sz w:val="22"/>
        </w:rPr>
        <w:t xml:space="preserve"> </w:t>
      </w:r>
      <w:r w:rsidRPr="00BD13FB">
        <w:rPr>
          <w:rFonts w:ascii="Arial" w:hAnsi="Arial" w:cs="Arial"/>
          <w:sz w:val="22"/>
        </w:rPr>
        <w:t xml:space="preserve"> </w:t>
      </w:r>
    </w:p>
    <w:p w:rsidR="00120892" w:rsidRPr="00BD13FB" w:rsidRDefault="00120892" w:rsidP="00120892">
      <w:pPr>
        <w:jc w:val="both"/>
        <w:outlineLvl w:val="0"/>
        <w:rPr>
          <w:rFonts w:ascii="Arial" w:hAnsi="Arial" w:cs="Arial"/>
          <w:sz w:val="22"/>
        </w:rPr>
      </w:pPr>
    </w:p>
    <w:p w:rsidR="005512A1" w:rsidRPr="00BD13FB" w:rsidRDefault="005512A1" w:rsidP="00A76698">
      <w:pPr>
        <w:jc w:val="both"/>
        <w:rPr>
          <w:rFonts w:ascii="Arial" w:hAnsi="Arial" w:cs="Arial"/>
          <w:sz w:val="22"/>
        </w:rPr>
      </w:pPr>
    </w:p>
    <w:p w:rsidR="00A76698" w:rsidRPr="00BD13FB" w:rsidRDefault="00A76698" w:rsidP="00A76698">
      <w:pPr>
        <w:jc w:val="both"/>
        <w:rPr>
          <w:rFonts w:ascii="Arial" w:hAnsi="Arial" w:cs="Arial"/>
          <w:sz w:val="22"/>
        </w:rPr>
      </w:pPr>
      <w:r w:rsidRPr="00BD13FB">
        <w:rPr>
          <w:rFonts w:ascii="Arial" w:hAnsi="Arial" w:cs="Arial"/>
          <w:sz w:val="22"/>
        </w:rPr>
        <w:t>При обсуждении присутствовали:</w:t>
      </w:r>
    </w:p>
    <w:p w:rsidR="00A76698" w:rsidRPr="00BD13FB" w:rsidRDefault="00A76698" w:rsidP="00A76698">
      <w:pPr>
        <w:jc w:val="both"/>
        <w:rPr>
          <w:rFonts w:ascii="Arial" w:hAnsi="Arial" w:cs="Arial"/>
          <w:sz w:val="22"/>
        </w:rPr>
      </w:pPr>
    </w:p>
    <w:p w:rsidR="00A76698" w:rsidRPr="00BD13FB" w:rsidRDefault="00A76698" w:rsidP="00D07264">
      <w:pPr>
        <w:spacing w:after="60"/>
        <w:jc w:val="both"/>
        <w:rPr>
          <w:rFonts w:ascii="Arial" w:hAnsi="Arial" w:cs="Arial"/>
          <w:sz w:val="22"/>
        </w:rPr>
      </w:pPr>
      <w:r w:rsidRPr="00BD13FB">
        <w:rPr>
          <w:rFonts w:ascii="Arial" w:hAnsi="Arial" w:cs="Arial"/>
          <w:sz w:val="22"/>
        </w:rPr>
        <w:t>Со стороны Аудитора:</w:t>
      </w:r>
    </w:p>
    <w:p w:rsidR="00E474B1" w:rsidRPr="00BD13FB" w:rsidRDefault="00E474B1" w:rsidP="00D07264">
      <w:pPr>
        <w:spacing w:after="60"/>
        <w:jc w:val="both"/>
        <w:rPr>
          <w:rFonts w:ascii="Arial" w:hAnsi="Arial" w:cs="Arial"/>
          <w:sz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5068"/>
        <w:gridCol w:w="5069"/>
      </w:tblGrid>
      <w:tr w:rsidR="00A76698" w:rsidRPr="00BD13FB">
        <w:tc>
          <w:tcPr>
            <w:tcW w:w="5068" w:type="dxa"/>
          </w:tcPr>
          <w:p w:rsidR="00A76698" w:rsidRPr="00BD13FB" w:rsidRDefault="00A76698" w:rsidP="005029A6">
            <w:pPr>
              <w:spacing w:before="20" w:after="40"/>
              <w:jc w:val="both"/>
              <w:rPr>
                <w:rFonts w:ascii="Arial" w:hAnsi="Arial" w:cs="Arial"/>
                <w:b/>
                <w:sz w:val="22"/>
              </w:rPr>
            </w:pPr>
          </w:p>
        </w:tc>
        <w:tc>
          <w:tcPr>
            <w:tcW w:w="5069" w:type="dxa"/>
          </w:tcPr>
          <w:p w:rsidR="00A76698" w:rsidRPr="00BD13FB" w:rsidRDefault="00A76698" w:rsidP="005029A6">
            <w:pPr>
              <w:spacing w:before="20" w:after="40"/>
              <w:jc w:val="both"/>
              <w:rPr>
                <w:rFonts w:ascii="Arial" w:hAnsi="Arial" w:cs="Arial"/>
                <w:b/>
                <w:sz w:val="22"/>
              </w:rPr>
            </w:pPr>
            <w:r w:rsidRPr="00BD13FB">
              <w:rPr>
                <w:rFonts w:ascii="Arial" w:hAnsi="Arial" w:cs="Arial"/>
                <w:b/>
                <w:sz w:val="22"/>
              </w:rPr>
              <w:t>Фамилия, Имя, Отчество</w:t>
            </w:r>
          </w:p>
        </w:tc>
      </w:tr>
      <w:tr w:rsidR="00B42FFB" w:rsidRPr="00BD13FB">
        <w:tc>
          <w:tcPr>
            <w:tcW w:w="5068" w:type="dxa"/>
          </w:tcPr>
          <w:p w:rsidR="00B42FFB" w:rsidRPr="00BD13FB" w:rsidRDefault="00B42FFB" w:rsidP="00596320">
            <w:pPr>
              <w:spacing w:before="20" w:after="40"/>
              <w:jc w:val="both"/>
              <w:rPr>
                <w:rFonts w:ascii="Arial" w:hAnsi="Arial" w:cs="Arial"/>
                <w:sz w:val="22"/>
              </w:rPr>
            </w:pPr>
            <w:r w:rsidRPr="00BD13FB">
              <w:rPr>
                <w:rFonts w:ascii="Arial" w:hAnsi="Arial" w:cs="Arial"/>
                <w:sz w:val="22"/>
              </w:rPr>
              <w:t xml:space="preserve">Руководитель </w:t>
            </w:r>
            <w:r w:rsidR="00596320">
              <w:rPr>
                <w:rFonts w:ascii="Arial" w:hAnsi="Arial" w:cs="Arial"/>
                <w:sz w:val="22"/>
              </w:rPr>
              <w:t>задания по аудиту</w:t>
            </w:r>
          </w:p>
        </w:tc>
        <w:tc>
          <w:tcPr>
            <w:tcW w:w="5069" w:type="dxa"/>
          </w:tcPr>
          <w:p w:rsidR="00B42FFB" w:rsidRPr="00645F57" w:rsidRDefault="00645F57" w:rsidP="001E2B56">
            <w:pPr>
              <w:spacing w:before="20" w:after="40"/>
              <w:jc w:val="both"/>
              <w:rPr>
                <w:rFonts w:ascii="Arial" w:hAnsi="Arial" w:cs="Arial"/>
                <w:sz w:val="22"/>
                <w:lang w:val="en-US"/>
              </w:rPr>
            </w:pPr>
            <w:r>
              <w:rPr>
                <w:rFonts w:ascii="Arial" w:hAnsi="Arial" w:cs="Arial"/>
                <w:sz w:val="22"/>
                <w:lang w:val="en-US"/>
              </w:rPr>
              <w:t>{{</w:t>
            </w:r>
            <w:proofErr w:type="spellStart"/>
            <w:r>
              <w:rPr>
                <w:rFonts w:ascii="Arial" w:hAnsi="Arial" w:cs="Arial"/>
                <w:sz w:val="22"/>
                <w:lang w:val="en-US"/>
              </w:rPr>
              <w:t>task_manager</w:t>
            </w:r>
            <w:proofErr w:type="spellEnd"/>
            <w:r>
              <w:rPr>
                <w:rFonts w:ascii="Arial" w:hAnsi="Arial" w:cs="Arial"/>
                <w:sz w:val="22"/>
                <w:lang w:val="en-US"/>
              </w:rPr>
              <w:t>}}</w:t>
            </w:r>
          </w:p>
        </w:tc>
      </w:tr>
    </w:tbl>
    <w:p w:rsidR="00A76698" w:rsidRPr="00BD13FB" w:rsidRDefault="00A76698" w:rsidP="00A76698">
      <w:pPr>
        <w:jc w:val="both"/>
        <w:rPr>
          <w:rFonts w:ascii="Arial" w:hAnsi="Arial" w:cs="Arial"/>
          <w:sz w:val="22"/>
        </w:rPr>
      </w:pPr>
    </w:p>
    <w:p w:rsidR="00A76698" w:rsidRPr="00BD13FB" w:rsidRDefault="00A76698" w:rsidP="00D07264">
      <w:pPr>
        <w:spacing w:after="60"/>
        <w:jc w:val="both"/>
        <w:rPr>
          <w:rFonts w:ascii="Arial" w:hAnsi="Arial" w:cs="Arial"/>
          <w:sz w:val="22"/>
        </w:rPr>
      </w:pPr>
      <w:r w:rsidRPr="00BD13FB">
        <w:rPr>
          <w:rFonts w:ascii="Arial" w:hAnsi="Arial" w:cs="Arial"/>
          <w:sz w:val="22"/>
        </w:rPr>
        <w:t xml:space="preserve">Со стороны </w:t>
      </w:r>
      <w:r w:rsidR="00C170E0" w:rsidRPr="00BD13FB">
        <w:rPr>
          <w:rFonts w:ascii="Arial" w:hAnsi="Arial" w:cs="Arial"/>
          <w:sz w:val="22"/>
        </w:rPr>
        <w:t>Общества</w:t>
      </w:r>
      <w:r w:rsidR="00120892" w:rsidRPr="00BD13FB">
        <w:rPr>
          <w:rFonts w:ascii="Arial" w:hAnsi="Arial" w:cs="Arial"/>
          <w:sz w:val="22"/>
        </w:rPr>
        <w:t>:</w:t>
      </w:r>
    </w:p>
    <w:p w:rsidR="00E474B1" w:rsidRPr="00BD13FB" w:rsidRDefault="00E474B1" w:rsidP="00D07264">
      <w:pPr>
        <w:spacing w:after="60"/>
        <w:jc w:val="both"/>
        <w:rPr>
          <w:rFonts w:ascii="Arial" w:hAnsi="Arial" w:cs="Arial"/>
          <w:sz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5068"/>
        <w:gridCol w:w="5069"/>
      </w:tblGrid>
      <w:tr w:rsidR="00A76698" w:rsidRPr="00BD13FB">
        <w:tc>
          <w:tcPr>
            <w:tcW w:w="5068" w:type="dxa"/>
          </w:tcPr>
          <w:p w:rsidR="00A76698" w:rsidRPr="00BD13FB" w:rsidRDefault="00A76698" w:rsidP="005029A6">
            <w:pPr>
              <w:spacing w:before="20" w:after="40"/>
              <w:jc w:val="both"/>
              <w:rPr>
                <w:rFonts w:ascii="Arial" w:hAnsi="Arial" w:cs="Arial"/>
                <w:b/>
                <w:sz w:val="22"/>
              </w:rPr>
            </w:pPr>
            <w:r w:rsidRPr="00BD13FB">
              <w:rPr>
                <w:rFonts w:ascii="Arial" w:hAnsi="Arial" w:cs="Arial"/>
                <w:b/>
                <w:sz w:val="22"/>
              </w:rPr>
              <w:t>Должность</w:t>
            </w:r>
          </w:p>
        </w:tc>
        <w:tc>
          <w:tcPr>
            <w:tcW w:w="5069" w:type="dxa"/>
          </w:tcPr>
          <w:p w:rsidR="00A76698" w:rsidRPr="00BD13FB" w:rsidRDefault="00A76698" w:rsidP="005029A6">
            <w:pPr>
              <w:spacing w:before="20" w:after="40"/>
              <w:jc w:val="both"/>
              <w:rPr>
                <w:rFonts w:ascii="Arial" w:hAnsi="Arial" w:cs="Arial"/>
                <w:b/>
                <w:sz w:val="22"/>
              </w:rPr>
            </w:pPr>
            <w:r w:rsidRPr="00BD13FB">
              <w:rPr>
                <w:rFonts w:ascii="Arial" w:hAnsi="Arial" w:cs="Arial"/>
                <w:b/>
                <w:sz w:val="22"/>
              </w:rPr>
              <w:t>Фамилия, Имя, Отчество</w:t>
            </w:r>
          </w:p>
        </w:tc>
      </w:tr>
      <w:tr w:rsidR="00A76698" w:rsidRPr="00BD13FB">
        <w:tc>
          <w:tcPr>
            <w:tcW w:w="5068" w:type="dxa"/>
          </w:tcPr>
          <w:p w:rsidR="00F549F7" w:rsidRPr="00BD13FB" w:rsidRDefault="00857BCE" w:rsidP="005029A6">
            <w:pPr>
              <w:spacing w:before="20" w:after="40"/>
              <w:jc w:val="both"/>
              <w:rPr>
                <w:rFonts w:ascii="Arial" w:hAnsi="Arial" w:cs="Arial"/>
                <w:sz w:val="22"/>
              </w:rPr>
            </w:pPr>
            <w:r w:rsidRPr="00BD13FB">
              <w:rPr>
                <w:rFonts w:ascii="Arial" w:hAnsi="Arial" w:cs="Arial"/>
                <w:sz w:val="22"/>
              </w:rPr>
              <w:t>Главный бухгалтер</w:t>
            </w:r>
          </w:p>
        </w:tc>
        <w:tc>
          <w:tcPr>
            <w:tcW w:w="5069" w:type="dxa"/>
          </w:tcPr>
          <w:p w:rsidR="00C50DDE" w:rsidRPr="00BD13FB" w:rsidRDefault="00C50DDE" w:rsidP="005029A6">
            <w:pPr>
              <w:spacing w:before="20" w:after="40"/>
              <w:jc w:val="both"/>
              <w:rPr>
                <w:rFonts w:ascii="Arial" w:hAnsi="Arial" w:cs="Arial"/>
                <w:sz w:val="22"/>
              </w:rPr>
            </w:pPr>
          </w:p>
        </w:tc>
      </w:tr>
    </w:tbl>
    <w:p w:rsidR="00A76698" w:rsidRPr="00BD13FB" w:rsidRDefault="00A76698" w:rsidP="00A76698">
      <w:pPr>
        <w:jc w:val="both"/>
        <w:rPr>
          <w:rFonts w:ascii="Arial" w:hAnsi="Arial" w:cs="Arial"/>
        </w:rPr>
      </w:pPr>
    </w:p>
    <w:p w:rsidR="00D07264" w:rsidRPr="00BD13FB" w:rsidRDefault="00D07264" w:rsidP="00D07264">
      <w:pPr>
        <w:jc w:val="both"/>
        <w:rPr>
          <w:rFonts w:ascii="Arial" w:hAnsi="Arial" w:cs="Arial"/>
          <w:sz w:val="22"/>
        </w:rPr>
      </w:pPr>
      <w:r w:rsidRPr="00BD13FB">
        <w:rPr>
          <w:rFonts w:ascii="Arial" w:hAnsi="Arial" w:cs="Arial"/>
          <w:sz w:val="22"/>
        </w:rPr>
        <w:t xml:space="preserve">Приведенная в настоящем Меморандуме информация </w:t>
      </w:r>
      <w:r w:rsidR="00DE7353" w:rsidRPr="00BD13FB">
        <w:rPr>
          <w:rFonts w:ascii="Arial" w:hAnsi="Arial" w:cs="Arial"/>
          <w:sz w:val="22"/>
        </w:rPr>
        <w:t xml:space="preserve">относится </w:t>
      </w:r>
      <w:r w:rsidRPr="00BD13FB">
        <w:rPr>
          <w:rFonts w:ascii="Arial" w:hAnsi="Arial" w:cs="Arial"/>
          <w:sz w:val="22"/>
        </w:rPr>
        <w:t xml:space="preserve">только </w:t>
      </w:r>
      <w:r w:rsidR="00DE7353" w:rsidRPr="00BD13FB">
        <w:rPr>
          <w:rFonts w:ascii="Arial" w:hAnsi="Arial" w:cs="Arial"/>
          <w:sz w:val="22"/>
        </w:rPr>
        <w:t xml:space="preserve">к </w:t>
      </w:r>
      <w:r w:rsidRPr="00BD13FB">
        <w:rPr>
          <w:rFonts w:ascii="Arial" w:hAnsi="Arial" w:cs="Arial"/>
          <w:sz w:val="22"/>
        </w:rPr>
        <w:t>те</w:t>
      </w:r>
      <w:r w:rsidR="00DE7353" w:rsidRPr="00BD13FB">
        <w:rPr>
          <w:rFonts w:ascii="Arial" w:hAnsi="Arial" w:cs="Arial"/>
          <w:sz w:val="22"/>
        </w:rPr>
        <w:t>м</w:t>
      </w:r>
      <w:r w:rsidRPr="00BD13FB">
        <w:rPr>
          <w:rFonts w:ascii="Arial" w:hAnsi="Arial" w:cs="Arial"/>
          <w:sz w:val="22"/>
        </w:rPr>
        <w:t xml:space="preserve"> вопрос</w:t>
      </w:r>
      <w:r w:rsidR="00DE7353" w:rsidRPr="00BD13FB">
        <w:rPr>
          <w:rFonts w:ascii="Arial" w:hAnsi="Arial" w:cs="Arial"/>
          <w:sz w:val="22"/>
        </w:rPr>
        <w:t>ам</w:t>
      </w:r>
      <w:r w:rsidRPr="00BD13FB">
        <w:rPr>
          <w:rFonts w:ascii="Arial" w:hAnsi="Arial" w:cs="Arial"/>
          <w:sz w:val="22"/>
        </w:rPr>
        <w:t xml:space="preserve">, которые привлекли внимание Аудитора в результате аудита. Аудит </w:t>
      </w:r>
      <w:r w:rsidR="00B2710E" w:rsidRPr="00BD13FB">
        <w:rPr>
          <w:rFonts w:ascii="Arial" w:hAnsi="Arial" w:cs="Arial"/>
          <w:sz w:val="22"/>
        </w:rPr>
        <w:t xml:space="preserve">бухгалтерской </w:t>
      </w:r>
      <w:r w:rsidRPr="00BD13FB">
        <w:rPr>
          <w:rFonts w:ascii="Arial" w:hAnsi="Arial" w:cs="Arial"/>
          <w:sz w:val="22"/>
        </w:rPr>
        <w:t xml:space="preserve">отчетности не направлен на выявление всех вопросов, которые могут представлять интерес для </w:t>
      </w:r>
      <w:r w:rsidR="001D6CDE" w:rsidRPr="00BD13FB">
        <w:rPr>
          <w:rFonts w:ascii="Arial" w:hAnsi="Arial" w:cs="Arial"/>
          <w:sz w:val="22"/>
        </w:rPr>
        <w:t xml:space="preserve">руководства </w:t>
      </w:r>
      <w:r w:rsidR="00C170E0" w:rsidRPr="00BD13FB">
        <w:rPr>
          <w:rFonts w:ascii="Arial" w:hAnsi="Arial" w:cs="Arial"/>
          <w:sz w:val="22"/>
        </w:rPr>
        <w:t>Общества</w:t>
      </w:r>
      <w:r w:rsidR="007932F7" w:rsidRPr="00BD13FB">
        <w:rPr>
          <w:rFonts w:ascii="Arial" w:hAnsi="Arial" w:cs="Arial"/>
          <w:sz w:val="22"/>
        </w:rPr>
        <w:t>.</w:t>
      </w:r>
    </w:p>
    <w:p w:rsidR="00D07264" w:rsidRPr="00BD13FB" w:rsidRDefault="00D07264" w:rsidP="00D07264">
      <w:pPr>
        <w:jc w:val="both"/>
        <w:rPr>
          <w:rFonts w:ascii="Arial" w:hAnsi="Arial" w:cs="Arial"/>
          <w:sz w:val="22"/>
        </w:rPr>
      </w:pPr>
    </w:p>
    <w:p w:rsidR="00A76698" w:rsidRPr="00BD13FB" w:rsidRDefault="00A76698" w:rsidP="00A76698">
      <w:pPr>
        <w:jc w:val="both"/>
        <w:rPr>
          <w:rFonts w:ascii="Arial" w:hAnsi="Arial" w:cs="Arial"/>
          <w:sz w:val="22"/>
        </w:rPr>
      </w:pPr>
      <w:r w:rsidRPr="00BD13FB">
        <w:rPr>
          <w:rFonts w:ascii="Arial" w:hAnsi="Arial" w:cs="Arial"/>
          <w:sz w:val="22"/>
        </w:rPr>
        <w:t>Содержание нарушений и недостатков</w:t>
      </w:r>
      <w:r w:rsidR="00527071" w:rsidRPr="00BD13FB">
        <w:rPr>
          <w:rFonts w:ascii="Arial" w:hAnsi="Arial" w:cs="Arial"/>
          <w:sz w:val="22"/>
        </w:rPr>
        <w:t xml:space="preserve"> приведен</w:t>
      </w:r>
      <w:r w:rsidR="007E2A86" w:rsidRPr="00BD13FB">
        <w:rPr>
          <w:rFonts w:ascii="Arial" w:hAnsi="Arial" w:cs="Arial"/>
          <w:sz w:val="22"/>
        </w:rPr>
        <w:t>о</w:t>
      </w:r>
      <w:r w:rsidR="00527071" w:rsidRPr="00BD13FB">
        <w:rPr>
          <w:rFonts w:ascii="Arial" w:hAnsi="Arial" w:cs="Arial"/>
          <w:sz w:val="22"/>
        </w:rPr>
        <w:t xml:space="preserve"> </w:t>
      </w:r>
      <w:r w:rsidR="00C170E0" w:rsidRPr="00BD13FB">
        <w:rPr>
          <w:rFonts w:ascii="Arial" w:hAnsi="Arial" w:cs="Arial"/>
          <w:sz w:val="22"/>
        </w:rPr>
        <w:t xml:space="preserve">в </w:t>
      </w:r>
      <w:r w:rsidR="00527071" w:rsidRPr="00BD13FB">
        <w:rPr>
          <w:rFonts w:ascii="Arial" w:hAnsi="Arial" w:cs="Arial"/>
          <w:sz w:val="22"/>
        </w:rPr>
        <w:t>ниже</w:t>
      </w:r>
      <w:r w:rsidR="00C170E0" w:rsidRPr="00BD13FB">
        <w:rPr>
          <w:rFonts w:ascii="Arial" w:hAnsi="Arial" w:cs="Arial"/>
          <w:sz w:val="22"/>
        </w:rPr>
        <w:t>следующей таблице</w:t>
      </w:r>
      <w:r w:rsidR="00527071" w:rsidRPr="00BD13FB">
        <w:rPr>
          <w:rFonts w:ascii="Arial" w:hAnsi="Arial" w:cs="Arial"/>
          <w:sz w:val="22"/>
        </w:rPr>
        <w:t>.</w:t>
      </w:r>
      <w:r w:rsidRPr="00BD13FB">
        <w:rPr>
          <w:rFonts w:ascii="Arial" w:hAnsi="Arial" w:cs="Arial"/>
          <w:sz w:val="22"/>
        </w:rPr>
        <w:t xml:space="preserve"> </w:t>
      </w:r>
    </w:p>
    <w:p w:rsidR="005512A1" w:rsidRPr="00BD13FB" w:rsidRDefault="005512A1" w:rsidP="00A76698">
      <w:pPr>
        <w:jc w:val="both"/>
        <w:rPr>
          <w:rFonts w:ascii="Arial" w:hAnsi="Arial" w:cs="Arial"/>
          <w:sz w:val="22"/>
        </w:rPr>
      </w:pPr>
    </w:p>
    <w:p w:rsidR="000933E0" w:rsidRPr="00BD13FB" w:rsidRDefault="000933E0" w:rsidP="00A76698">
      <w:pPr>
        <w:jc w:val="both"/>
        <w:rPr>
          <w:rFonts w:ascii="Arial" w:hAnsi="Arial" w:cs="Arial"/>
          <w:sz w:val="22"/>
        </w:rPr>
      </w:pPr>
      <w:r w:rsidRPr="00BD13FB">
        <w:rPr>
          <w:rFonts w:ascii="Arial" w:hAnsi="Arial" w:cs="Arial"/>
          <w:sz w:val="22"/>
        </w:rPr>
        <w:t>Приведенные в настоящем Меморандуме замечания не являются окончательными и могут быть исключены, дополнены или изменены в процессе подготовки отчета по результатам аудита.</w:t>
      </w:r>
    </w:p>
    <w:p w:rsidR="008D1D3E" w:rsidRPr="00BD13FB" w:rsidRDefault="008D1D3E" w:rsidP="00A76698">
      <w:pPr>
        <w:jc w:val="both"/>
        <w:rPr>
          <w:rFonts w:ascii="Arial" w:hAnsi="Arial" w:cs="Arial"/>
        </w:rPr>
        <w:sectPr w:rsidR="008D1D3E" w:rsidRPr="00BD13FB" w:rsidSect="0085520B">
          <w:headerReference w:type="default" r:id="rId8"/>
          <w:footerReference w:type="default" r:id="rId9"/>
          <w:headerReference w:type="first" r:id="rId10"/>
          <w:footerReference w:type="first" r:id="rId11"/>
          <w:pgSz w:w="11906" w:h="16838"/>
          <w:pgMar w:top="1134" w:right="851" w:bottom="1134" w:left="1134" w:header="709" w:footer="709" w:gutter="0"/>
          <w:cols w:space="708"/>
          <w:titlePg/>
          <w:docGrid w:linePitch="360"/>
        </w:sectPr>
      </w:pPr>
    </w:p>
    <w:p w:rsidR="007932F7" w:rsidRPr="00BD13FB" w:rsidRDefault="007932F7" w:rsidP="00A76698">
      <w:pPr>
        <w:jc w:val="both"/>
        <w:rPr>
          <w:rFonts w:ascii="Arial" w:hAnsi="Arial" w:cs="Arial"/>
        </w:rPr>
      </w:pPr>
    </w:p>
    <w:p w:rsidR="00120892" w:rsidRPr="00BD13FB" w:rsidRDefault="005F5D32" w:rsidP="00120892">
      <w:pPr>
        <w:pStyle w:val="1"/>
        <w:keepNext w:val="0"/>
        <w:spacing w:after="0"/>
        <w:jc w:val="center"/>
        <w:rPr>
          <w:rFonts w:ascii="Arial" w:hAnsi="Arial" w:cs="Arial"/>
          <w:sz w:val="24"/>
          <w:szCs w:val="26"/>
        </w:rPr>
      </w:pPr>
      <w:bookmarkStart w:id="9" w:name="_Toc251258348"/>
      <w:r w:rsidRPr="00BD13FB">
        <w:rPr>
          <w:rFonts w:ascii="Arial" w:hAnsi="Arial" w:cs="Arial"/>
          <w:sz w:val="24"/>
          <w:szCs w:val="26"/>
        </w:rPr>
        <w:t xml:space="preserve">Нарушения, выявленные Аудитором в ходе аудита </w:t>
      </w:r>
    </w:p>
    <w:p w:rsidR="005F5D32" w:rsidRPr="00BD13FB" w:rsidRDefault="00120892" w:rsidP="00120892">
      <w:pPr>
        <w:pStyle w:val="1"/>
        <w:keepNext w:val="0"/>
        <w:spacing w:before="0"/>
        <w:jc w:val="center"/>
        <w:rPr>
          <w:rFonts w:ascii="Arial" w:hAnsi="Arial" w:cs="Arial"/>
          <w:sz w:val="24"/>
          <w:szCs w:val="26"/>
        </w:rPr>
      </w:pPr>
      <w:r w:rsidRPr="00BD13FB">
        <w:rPr>
          <w:rFonts w:ascii="Arial" w:hAnsi="Arial" w:cs="Arial"/>
          <w:sz w:val="24"/>
          <w:szCs w:val="26"/>
        </w:rPr>
        <w:t xml:space="preserve">бухгалтерской отчетности </w:t>
      </w:r>
      <w:r w:rsidR="005F5D32" w:rsidRPr="00BD13FB">
        <w:rPr>
          <w:rFonts w:ascii="Arial" w:hAnsi="Arial" w:cs="Arial"/>
          <w:sz w:val="24"/>
          <w:szCs w:val="26"/>
        </w:rPr>
        <w:t>Общества за </w:t>
      </w:r>
      <w:r w:rsidR="00C57614" w:rsidRPr="00C57614">
        <w:rPr>
          <w:rFonts w:ascii="Arial" w:hAnsi="Arial" w:cs="Arial"/>
          <w:sz w:val="24"/>
          <w:szCs w:val="26"/>
        </w:rPr>
        <w:t>{{</w:t>
      </w:r>
      <w:r w:rsidR="00C57614" w:rsidRPr="00C57614">
        <w:rPr>
          <w:rFonts w:ascii="Arial" w:hAnsi="Arial" w:cs="Arial"/>
          <w:sz w:val="24"/>
          <w:szCs w:val="26"/>
          <w:lang w:val="en-US"/>
        </w:rPr>
        <w:t>audited</w:t>
      </w:r>
      <w:r w:rsidR="00C57614" w:rsidRPr="00C57614">
        <w:rPr>
          <w:rFonts w:ascii="Arial" w:hAnsi="Arial" w:cs="Arial"/>
          <w:sz w:val="24"/>
          <w:szCs w:val="26"/>
        </w:rPr>
        <w:t>_</w:t>
      </w:r>
      <w:r w:rsidR="00C57614" w:rsidRPr="00C57614">
        <w:rPr>
          <w:rFonts w:ascii="Arial" w:hAnsi="Arial" w:cs="Arial"/>
          <w:sz w:val="24"/>
          <w:szCs w:val="26"/>
          <w:lang w:val="en-US"/>
        </w:rPr>
        <w:t>year</w:t>
      </w:r>
      <w:r w:rsidR="00C57614" w:rsidRPr="00C57614">
        <w:rPr>
          <w:rFonts w:ascii="Arial" w:hAnsi="Arial" w:cs="Arial"/>
          <w:sz w:val="24"/>
          <w:szCs w:val="26"/>
        </w:rPr>
        <w:t>}}</w:t>
      </w:r>
      <w:r w:rsidRPr="00BD13FB">
        <w:rPr>
          <w:rFonts w:ascii="Arial" w:hAnsi="Arial" w:cs="Arial"/>
          <w:sz w:val="24"/>
          <w:szCs w:val="26"/>
        </w:rPr>
        <w:t xml:space="preserve"> </w:t>
      </w:r>
      <w:r w:rsidR="005F5D32" w:rsidRPr="00BD13FB">
        <w:rPr>
          <w:rFonts w:ascii="Arial" w:hAnsi="Arial" w:cs="Arial"/>
          <w:sz w:val="24"/>
          <w:szCs w:val="26"/>
        </w:rPr>
        <w:t>год</w:t>
      </w:r>
      <w:bookmarkEnd w:id="9"/>
    </w:p>
    <w:p w:rsidR="0085520B" w:rsidRPr="00BD13FB" w:rsidRDefault="0085520B" w:rsidP="0085520B">
      <w:pPr>
        <w:rPr>
          <w:rFonts w:ascii="Arial" w:hAnsi="Arial" w:cs="Arial"/>
          <w:b/>
          <w:caps/>
          <w:sz w:val="32"/>
          <w:szCs w:val="32"/>
          <w:lang w:eastAsia="en-US"/>
        </w:rPr>
      </w:pPr>
    </w:p>
    <w:tbl>
      <w:tblPr>
        <w:tblW w:w="1045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tblPr>
      <w:tblGrid>
        <w:gridCol w:w="675"/>
        <w:gridCol w:w="3402"/>
        <w:gridCol w:w="1560"/>
        <w:gridCol w:w="2835"/>
        <w:gridCol w:w="1984"/>
      </w:tblGrid>
      <w:tr w:rsidR="005010F8" w:rsidRPr="00BD13FB" w:rsidTr="005010F8">
        <w:trPr>
          <w:tblHeader/>
        </w:trPr>
        <w:tc>
          <w:tcPr>
            <w:tcW w:w="675" w:type="dxa"/>
            <w:vAlign w:val="center"/>
          </w:tcPr>
          <w:p w:rsidR="003C64C4" w:rsidRPr="00BD13FB" w:rsidRDefault="003C64C4" w:rsidP="00144D0F">
            <w:pPr>
              <w:pStyle w:val="ConsNormal"/>
              <w:widowControl/>
              <w:ind w:firstLine="0"/>
              <w:jc w:val="center"/>
              <w:rPr>
                <w:rFonts w:ascii="Arial" w:hAnsi="Arial" w:cs="Arial"/>
                <w:b/>
              </w:rPr>
            </w:pPr>
            <w:r w:rsidRPr="00BD13FB">
              <w:rPr>
                <w:rFonts w:ascii="Arial" w:hAnsi="Arial" w:cs="Arial"/>
                <w:b/>
              </w:rPr>
              <w:t xml:space="preserve">№ </w:t>
            </w:r>
            <w:r w:rsidR="008B56CD" w:rsidRPr="00BD13FB">
              <w:rPr>
                <w:rFonts w:ascii="Arial" w:hAnsi="Arial" w:cs="Arial"/>
                <w:b/>
              </w:rPr>
              <w:t>п/п</w:t>
            </w:r>
          </w:p>
        </w:tc>
        <w:tc>
          <w:tcPr>
            <w:tcW w:w="3402" w:type="dxa"/>
            <w:vAlign w:val="center"/>
          </w:tcPr>
          <w:p w:rsidR="003C64C4" w:rsidRPr="00BD13FB" w:rsidRDefault="003C64C4" w:rsidP="00144D0F">
            <w:pPr>
              <w:pStyle w:val="ConsNormal"/>
              <w:widowControl/>
              <w:ind w:firstLine="0"/>
              <w:jc w:val="center"/>
              <w:rPr>
                <w:rFonts w:ascii="Arial" w:hAnsi="Arial" w:cs="Arial"/>
                <w:b/>
              </w:rPr>
            </w:pPr>
            <w:r w:rsidRPr="00BD13FB">
              <w:rPr>
                <w:rFonts w:ascii="Arial" w:hAnsi="Arial" w:cs="Arial"/>
                <w:b/>
              </w:rPr>
              <w:t>Содержание нарушения и его последствия</w:t>
            </w:r>
          </w:p>
        </w:tc>
        <w:tc>
          <w:tcPr>
            <w:tcW w:w="1560" w:type="dxa"/>
            <w:vAlign w:val="center"/>
          </w:tcPr>
          <w:p w:rsidR="003C64C4" w:rsidRPr="00BD13FB" w:rsidRDefault="003C64C4" w:rsidP="00144D0F">
            <w:pPr>
              <w:pStyle w:val="ConsNormal"/>
              <w:widowControl/>
              <w:ind w:firstLine="0"/>
              <w:jc w:val="center"/>
              <w:rPr>
                <w:rFonts w:ascii="Arial" w:hAnsi="Arial" w:cs="Arial"/>
                <w:b/>
              </w:rPr>
            </w:pPr>
            <w:r w:rsidRPr="00BD13FB">
              <w:rPr>
                <w:rFonts w:ascii="Arial" w:hAnsi="Arial" w:cs="Arial"/>
                <w:b/>
              </w:rPr>
              <w:t>Сумма искажения или</w:t>
            </w:r>
          </w:p>
          <w:p w:rsidR="003C64C4" w:rsidRPr="00BD13FB" w:rsidRDefault="003C64C4" w:rsidP="00144D0F">
            <w:pPr>
              <w:pStyle w:val="ConsNormal"/>
              <w:widowControl/>
              <w:ind w:firstLine="0"/>
              <w:jc w:val="center"/>
              <w:rPr>
                <w:rFonts w:ascii="Arial" w:hAnsi="Arial" w:cs="Arial"/>
                <w:b/>
              </w:rPr>
            </w:pPr>
            <w:r w:rsidRPr="00BD13FB">
              <w:rPr>
                <w:rFonts w:ascii="Arial" w:hAnsi="Arial" w:cs="Arial"/>
                <w:b/>
              </w:rPr>
              <w:t>налогового риска,</w:t>
            </w:r>
          </w:p>
          <w:p w:rsidR="003C64C4" w:rsidRPr="00BD13FB" w:rsidRDefault="003C64C4" w:rsidP="00144D0F">
            <w:pPr>
              <w:pStyle w:val="ConsNormal"/>
              <w:widowControl/>
              <w:ind w:firstLine="0"/>
              <w:jc w:val="center"/>
              <w:rPr>
                <w:rFonts w:ascii="Arial" w:hAnsi="Arial" w:cs="Arial"/>
                <w:b/>
              </w:rPr>
            </w:pPr>
            <w:r w:rsidRPr="00BD13FB">
              <w:rPr>
                <w:rFonts w:ascii="Arial" w:hAnsi="Arial" w:cs="Arial"/>
                <w:b/>
              </w:rPr>
              <w:t>тыс. руб.</w:t>
            </w:r>
          </w:p>
        </w:tc>
        <w:tc>
          <w:tcPr>
            <w:tcW w:w="2835" w:type="dxa"/>
            <w:vAlign w:val="center"/>
          </w:tcPr>
          <w:p w:rsidR="003C64C4" w:rsidRPr="00BD13FB" w:rsidRDefault="003C64C4" w:rsidP="00144D0F">
            <w:pPr>
              <w:pStyle w:val="ConsNormal"/>
              <w:widowControl/>
              <w:ind w:firstLine="0"/>
              <w:jc w:val="center"/>
              <w:rPr>
                <w:rFonts w:ascii="Arial" w:hAnsi="Arial" w:cs="Arial"/>
                <w:b/>
              </w:rPr>
            </w:pPr>
            <w:r w:rsidRPr="00BD13FB">
              <w:rPr>
                <w:rFonts w:ascii="Arial" w:hAnsi="Arial" w:cs="Arial"/>
                <w:b/>
              </w:rPr>
              <w:t>Рекомендации</w:t>
            </w:r>
          </w:p>
        </w:tc>
        <w:tc>
          <w:tcPr>
            <w:tcW w:w="1984" w:type="dxa"/>
            <w:vAlign w:val="center"/>
          </w:tcPr>
          <w:p w:rsidR="003C64C4" w:rsidRPr="00BD13FB" w:rsidRDefault="003C64C4" w:rsidP="00144D0F">
            <w:pPr>
              <w:pStyle w:val="ConsNormal"/>
              <w:widowControl/>
              <w:ind w:firstLine="0"/>
              <w:jc w:val="center"/>
              <w:rPr>
                <w:rFonts w:ascii="Arial" w:hAnsi="Arial" w:cs="Arial"/>
                <w:b/>
              </w:rPr>
            </w:pPr>
            <w:r w:rsidRPr="00BD13FB">
              <w:rPr>
                <w:rFonts w:ascii="Arial" w:hAnsi="Arial" w:cs="Arial"/>
                <w:b/>
              </w:rPr>
              <w:t>Комментарии клиента</w:t>
            </w:r>
          </w:p>
        </w:tc>
      </w:tr>
      <w:tr w:rsidR="005010F8" w:rsidRPr="00BD13FB" w:rsidTr="005010F8">
        <w:tc>
          <w:tcPr>
            <w:tcW w:w="675" w:type="dxa"/>
            <w:vAlign w:val="center"/>
          </w:tcPr>
          <w:p w:rsidR="00DF3243" w:rsidRPr="00BD13FB" w:rsidRDefault="00DF3243" w:rsidP="00144D0F">
            <w:pPr>
              <w:pStyle w:val="ConsNormal"/>
              <w:widowControl/>
              <w:spacing w:before="120" w:after="40"/>
              <w:ind w:firstLine="0"/>
              <w:jc w:val="center"/>
              <w:rPr>
                <w:rFonts w:ascii="Arial" w:hAnsi="Arial" w:cs="Arial"/>
              </w:rPr>
            </w:pPr>
            <w:r w:rsidRPr="00BD13FB">
              <w:rPr>
                <w:rFonts w:ascii="Arial" w:hAnsi="Arial" w:cs="Arial"/>
              </w:rPr>
              <w:t>1.</w:t>
            </w:r>
          </w:p>
        </w:tc>
        <w:tc>
          <w:tcPr>
            <w:tcW w:w="3402" w:type="dxa"/>
            <w:vAlign w:val="center"/>
          </w:tcPr>
          <w:p w:rsidR="00DF3243" w:rsidRPr="00BD13FB" w:rsidRDefault="00DF3243" w:rsidP="00144D0F">
            <w:pPr>
              <w:jc w:val="center"/>
              <w:rPr>
                <w:rFonts w:ascii="Arial" w:hAnsi="Arial" w:cs="Arial"/>
                <w:sz w:val="20"/>
                <w:szCs w:val="20"/>
              </w:rPr>
            </w:pPr>
          </w:p>
        </w:tc>
        <w:tc>
          <w:tcPr>
            <w:tcW w:w="1560" w:type="dxa"/>
            <w:vAlign w:val="center"/>
          </w:tcPr>
          <w:p w:rsidR="00DF3243" w:rsidRPr="00BD13FB" w:rsidRDefault="00DF3243" w:rsidP="00144D0F">
            <w:pPr>
              <w:spacing w:before="120" w:after="40"/>
              <w:ind w:left="-108" w:right="-108"/>
              <w:jc w:val="center"/>
              <w:rPr>
                <w:rFonts w:ascii="Arial" w:hAnsi="Arial" w:cs="Arial"/>
                <w:sz w:val="20"/>
                <w:szCs w:val="20"/>
              </w:rPr>
            </w:pPr>
          </w:p>
        </w:tc>
        <w:tc>
          <w:tcPr>
            <w:tcW w:w="2835" w:type="dxa"/>
            <w:vAlign w:val="center"/>
          </w:tcPr>
          <w:p w:rsidR="00DF3243" w:rsidRPr="00BD13FB" w:rsidRDefault="00DF3243" w:rsidP="00144D0F">
            <w:pPr>
              <w:autoSpaceDE w:val="0"/>
              <w:autoSpaceDN w:val="0"/>
              <w:adjustRightInd w:val="0"/>
              <w:jc w:val="center"/>
              <w:rPr>
                <w:rFonts w:ascii="Arial" w:hAnsi="Arial" w:cs="Arial"/>
                <w:sz w:val="20"/>
                <w:szCs w:val="20"/>
              </w:rPr>
            </w:pPr>
          </w:p>
        </w:tc>
        <w:tc>
          <w:tcPr>
            <w:tcW w:w="1984" w:type="dxa"/>
            <w:vAlign w:val="center"/>
          </w:tcPr>
          <w:p w:rsidR="00DF3243" w:rsidRPr="00BD13FB" w:rsidRDefault="00DF3243" w:rsidP="00144D0F">
            <w:pPr>
              <w:spacing w:before="120" w:after="40"/>
              <w:jc w:val="center"/>
              <w:rPr>
                <w:rFonts w:ascii="Arial" w:hAnsi="Arial" w:cs="Arial"/>
                <w:bCs/>
                <w:iCs/>
                <w:sz w:val="20"/>
                <w:szCs w:val="20"/>
              </w:rPr>
            </w:pPr>
          </w:p>
        </w:tc>
      </w:tr>
      <w:tr w:rsidR="005010F8" w:rsidRPr="00BD13FB" w:rsidTr="005010F8">
        <w:tc>
          <w:tcPr>
            <w:tcW w:w="675" w:type="dxa"/>
            <w:vAlign w:val="center"/>
          </w:tcPr>
          <w:p w:rsidR="00DF3243" w:rsidRPr="00BD13FB" w:rsidRDefault="00DF3243" w:rsidP="00144D0F">
            <w:pPr>
              <w:pStyle w:val="ConsNormal"/>
              <w:widowControl/>
              <w:spacing w:before="120" w:after="40"/>
              <w:ind w:firstLine="0"/>
              <w:jc w:val="center"/>
              <w:rPr>
                <w:rFonts w:ascii="Arial" w:hAnsi="Arial" w:cs="Arial"/>
              </w:rPr>
            </w:pPr>
            <w:r w:rsidRPr="00BD13FB">
              <w:rPr>
                <w:rFonts w:ascii="Arial" w:hAnsi="Arial" w:cs="Arial"/>
              </w:rPr>
              <w:t>2.</w:t>
            </w:r>
          </w:p>
        </w:tc>
        <w:tc>
          <w:tcPr>
            <w:tcW w:w="3402" w:type="dxa"/>
            <w:vAlign w:val="center"/>
          </w:tcPr>
          <w:p w:rsidR="00DF3243" w:rsidRPr="00BD13FB" w:rsidRDefault="00DF3243" w:rsidP="00144D0F">
            <w:pPr>
              <w:jc w:val="center"/>
              <w:rPr>
                <w:rFonts w:ascii="Arial" w:hAnsi="Arial" w:cs="Arial"/>
                <w:sz w:val="20"/>
                <w:szCs w:val="20"/>
              </w:rPr>
            </w:pPr>
          </w:p>
        </w:tc>
        <w:tc>
          <w:tcPr>
            <w:tcW w:w="1560" w:type="dxa"/>
            <w:vAlign w:val="center"/>
          </w:tcPr>
          <w:p w:rsidR="00144D0F" w:rsidRPr="00BD13FB" w:rsidRDefault="00144D0F" w:rsidP="00144D0F">
            <w:pPr>
              <w:spacing w:before="120" w:after="40"/>
              <w:ind w:left="-108" w:right="-108"/>
              <w:jc w:val="center"/>
              <w:rPr>
                <w:rFonts w:ascii="Arial" w:hAnsi="Arial" w:cs="Arial"/>
                <w:sz w:val="20"/>
                <w:szCs w:val="20"/>
              </w:rPr>
            </w:pPr>
          </w:p>
        </w:tc>
        <w:tc>
          <w:tcPr>
            <w:tcW w:w="2835" w:type="dxa"/>
            <w:vAlign w:val="center"/>
          </w:tcPr>
          <w:p w:rsidR="00DF3243" w:rsidRPr="00BD13FB" w:rsidRDefault="00DF3243" w:rsidP="00144D0F">
            <w:pPr>
              <w:pStyle w:val="ConsPlusNormal"/>
              <w:ind w:firstLine="0"/>
              <w:jc w:val="center"/>
            </w:pPr>
          </w:p>
        </w:tc>
        <w:tc>
          <w:tcPr>
            <w:tcW w:w="1984" w:type="dxa"/>
            <w:vAlign w:val="center"/>
          </w:tcPr>
          <w:p w:rsidR="00DF3243" w:rsidRPr="00BD13FB" w:rsidRDefault="00DF3243" w:rsidP="00144D0F">
            <w:pPr>
              <w:spacing w:before="120" w:after="40"/>
              <w:jc w:val="center"/>
              <w:rPr>
                <w:rFonts w:ascii="Arial" w:hAnsi="Arial" w:cs="Arial"/>
                <w:bCs/>
                <w:iCs/>
                <w:sz w:val="20"/>
                <w:szCs w:val="20"/>
              </w:rPr>
            </w:pPr>
          </w:p>
        </w:tc>
      </w:tr>
      <w:tr w:rsidR="005010F8" w:rsidRPr="00BD13FB" w:rsidTr="005010F8">
        <w:tc>
          <w:tcPr>
            <w:tcW w:w="675" w:type="dxa"/>
            <w:vAlign w:val="center"/>
          </w:tcPr>
          <w:p w:rsidR="00DF3243" w:rsidRPr="00BD13FB" w:rsidRDefault="00DF3243" w:rsidP="00144D0F">
            <w:pPr>
              <w:pStyle w:val="ConsNormal"/>
              <w:widowControl/>
              <w:spacing w:before="120" w:after="40"/>
              <w:ind w:firstLine="0"/>
              <w:jc w:val="center"/>
              <w:rPr>
                <w:rFonts w:ascii="Arial" w:hAnsi="Arial" w:cs="Arial"/>
              </w:rPr>
            </w:pPr>
            <w:r w:rsidRPr="00BD13FB">
              <w:rPr>
                <w:rFonts w:ascii="Arial" w:hAnsi="Arial" w:cs="Arial"/>
              </w:rPr>
              <w:t>3.</w:t>
            </w:r>
          </w:p>
        </w:tc>
        <w:tc>
          <w:tcPr>
            <w:tcW w:w="3402" w:type="dxa"/>
            <w:vAlign w:val="center"/>
          </w:tcPr>
          <w:p w:rsidR="00DF3243" w:rsidRPr="00BD13FB" w:rsidRDefault="00DF3243" w:rsidP="00144D0F">
            <w:pPr>
              <w:jc w:val="center"/>
              <w:rPr>
                <w:rFonts w:ascii="Arial" w:hAnsi="Arial" w:cs="Arial"/>
                <w:sz w:val="20"/>
                <w:szCs w:val="20"/>
              </w:rPr>
            </w:pPr>
          </w:p>
        </w:tc>
        <w:tc>
          <w:tcPr>
            <w:tcW w:w="1560" w:type="dxa"/>
            <w:vAlign w:val="center"/>
          </w:tcPr>
          <w:p w:rsidR="00DF3243" w:rsidRPr="00BD13FB" w:rsidRDefault="00DF3243" w:rsidP="00144D0F">
            <w:pPr>
              <w:spacing w:before="120" w:after="40"/>
              <w:jc w:val="center"/>
              <w:rPr>
                <w:rFonts w:ascii="Arial" w:hAnsi="Arial" w:cs="Arial"/>
                <w:sz w:val="20"/>
                <w:szCs w:val="20"/>
              </w:rPr>
            </w:pPr>
          </w:p>
        </w:tc>
        <w:tc>
          <w:tcPr>
            <w:tcW w:w="2835" w:type="dxa"/>
            <w:vAlign w:val="center"/>
          </w:tcPr>
          <w:p w:rsidR="00DF3243" w:rsidRPr="00BD13FB" w:rsidRDefault="00DF3243" w:rsidP="00144D0F">
            <w:pPr>
              <w:jc w:val="center"/>
              <w:rPr>
                <w:rFonts w:ascii="Arial" w:hAnsi="Arial" w:cs="Arial"/>
                <w:sz w:val="20"/>
                <w:szCs w:val="20"/>
              </w:rPr>
            </w:pPr>
          </w:p>
        </w:tc>
        <w:tc>
          <w:tcPr>
            <w:tcW w:w="1984" w:type="dxa"/>
            <w:vAlign w:val="center"/>
          </w:tcPr>
          <w:p w:rsidR="00DF3243" w:rsidRPr="00BD13FB" w:rsidRDefault="00DF3243" w:rsidP="00144D0F">
            <w:pPr>
              <w:spacing w:before="120" w:after="40"/>
              <w:jc w:val="center"/>
              <w:rPr>
                <w:rFonts w:ascii="Arial" w:hAnsi="Arial" w:cs="Arial"/>
                <w:sz w:val="20"/>
                <w:szCs w:val="20"/>
              </w:rPr>
            </w:pPr>
          </w:p>
        </w:tc>
      </w:tr>
      <w:tr w:rsidR="005010F8" w:rsidRPr="00BD13FB" w:rsidTr="005010F8">
        <w:tc>
          <w:tcPr>
            <w:tcW w:w="675" w:type="dxa"/>
            <w:vAlign w:val="center"/>
          </w:tcPr>
          <w:p w:rsidR="00DF3243" w:rsidRPr="00BD13FB" w:rsidRDefault="00DF3243" w:rsidP="00144D0F">
            <w:pPr>
              <w:pStyle w:val="ConsNormal"/>
              <w:widowControl/>
              <w:spacing w:before="120" w:after="40"/>
              <w:ind w:firstLine="0"/>
              <w:jc w:val="center"/>
              <w:rPr>
                <w:rFonts w:ascii="Arial" w:hAnsi="Arial" w:cs="Arial"/>
              </w:rPr>
            </w:pPr>
            <w:r w:rsidRPr="00BD13FB">
              <w:rPr>
                <w:rFonts w:ascii="Arial" w:hAnsi="Arial" w:cs="Arial"/>
              </w:rPr>
              <w:t>4.</w:t>
            </w:r>
          </w:p>
        </w:tc>
        <w:tc>
          <w:tcPr>
            <w:tcW w:w="3402" w:type="dxa"/>
            <w:vAlign w:val="center"/>
          </w:tcPr>
          <w:p w:rsidR="00DF3243" w:rsidRPr="00BD13FB" w:rsidRDefault="00DF3243" w:rsidP="00144D0F">
            <w:pPr>
              <w:jc w:val="center"/>
              <w:rPr>
                <w:rFonts w:ascii="Arial" w:hAnsi="Arial" w:cs="Arial"/>
                <w:iCs/>
                <w:sz w:val="20"/>
                <w:szCs w:val="20"/>
              </w:rPr>
            </w:pPr>
          </w:p>
        </w:tc>
        <w:tc>
          <w:tcPr>
            <w:tcW w:w="1560" w:type="dxa"/>
            <w:vAlign w:val="center"/>
          </w:tcPr>
          <w:p w:rsidR="00DF3243" w:rsidRPr="00BD13FB" w:rsidRDefault="00DF3243" w:rsidP="00144D0F">
            <w:pPr>
              <w:jc w:val="center"/>
              <w:rPr>
                <w:rFonts w:ascii="Arial" w:hAnsi="Arial" w:cs="Arial"/>
                <w:sz w:val="20"/>
                <w:szCs w:val="20"/>
              </w:rPr>
            </w:pPr>
          </w:p>
        </w:tc>
        <w:tc>
          <w:tcPr>
            <w:tcW w:w="2835" w:type="dxa"/>
            <w:vAlign w:val="center"/>
          </w:tcPr>
          <w:p w:rsidR="00DF3243" w:rsidRPr="00BD13FB" w:rsidRDefault="00DF3243" w:rsidP="00144D0F">
            <w:pPr>
              <w:jc w:val="center"/>
              <w:rPr>
                <w:rFonts w:ascii="Arial" w:hAnsi="Arial" w:cs="Arial"/>
                <w:sz w:val="20"/>
                <w:szCs w:val="20"/>
              </w:rPr>
            </w:pPr>
          </w:p>
        </w:tc>
        <w:tc>
          <w:tcPr>
            <w:tcW w:w="1984" w:type="dxa"/>
            <w:vAlign w:val="center"/>
          </w:tcPr>
          <w:p w:rsidR="00DF3243" w:rsidRPr="00BD13FB" w:rsidRDefault="00DF3243" w:rsidP="00144D0F">
            <w:pPr>
              <w:spacing w:before="120" w:after="40"/>
              <w:jc w:val="center"/>
              <w:rPr>
                <w:rFonts w:ascii="Arial" w:hAnsi="Arial" w:cs="Arial"/>
                <w:bCs/>
                <w:iCs/>
                <w:sz w:val="20"/>
                <w:szCs w:val="20"/>
              </w:rPr>
            </w:pPr>
          </w:p>
        </w:tc>
      </w:tr>
      <w:tr w:rsidR="005010F8" w:rsidRPr="00BD13FB" w:rsidTr="005010F8">
        <w:tc>
          <w:tcPr>
            <w:tcW w:w="675" w:type="dxa"/>
            <w:vAlign w:val="center"/>
          </w:tcPr>
          <w:p w:rsidR="00DF3243" w:rsidRPr="00BD13FB" w:rsidRDefault="00DF3243" w:rsidP="00144D0F">
            <w:pPr>
              <w:pStyle w:val="ConsNormal"/>
              <w:widowControl/>
              <w:spacing w:before="120" w:after="40"/>
              <w:ind w:firstLine="0"/>
              <w:jc w:val="center"/>
              <w:rPr>
                <w:rFonts w:ascii="Arial" w:hAnsi="Arial" w:cs="Arial"/>
              </w:rPr>
            </w:pPr>
            <w:r w:rsidRPr="00BD13FB">
              <w:rPr>
                <w:rFonts w:ascii="Arial" w:hAnsi="Arial" w:cs="Arial"/>
              </w:rPr>
              <w:t>5.</w:t>
            </w:r>
          </w:p>
        </w:tc>
        <w:tc>
          <w:tcPr>
            <w:tcW w:w="3402" w:type="dxa"/>
            <w:vAlign w:val="center"/>
          </w:tcPr>
          <w:p w:rsidR="00DF3243" w:rsidRPr="00BD13FB" w:rsidRDefault="00DF3243" w:rsidP="00144D0F">
            <w:pPr>
              <w:pStyle w:val="41"/>
              <w:ind w:firstLine="0"/>
              <w:jc w:val="center"/>
              <w:rPr>
                <w:b w:val="0"/>
                <w:sz w:val="20"/>
              </w:rPr>
            </w:pPr>
          </w:p>
        </w:tc>
        <w:tc>
          <w:tcPr>
            <w:tcW w:w="1560" w:type="dxa"/>
            <w:vAlign w:val="center"/>
          </w:tcPr>
          <w:p w:rsidR="00DF3243" w:rsidRPr="00BD13FB" w:rsidRDefault="00DF3243" w:rsidP="00144D0F">
            <w:pPr>
              <w:pStyle w:val="a7"/>
              <w:rPr>
                <w:rFonts w:ascii="Arial" w:hAnsi="Arial" w:cs="Arial"/>
                <w:b w:val="0"/>
                <w:sz w:val="20"/>
                <w:szCs w:val="20"/>
              </w:rPr>
            </w:pPr>
          </w:p>
        </w:tc>
        <w:tc>
          <w:tcPr>
            <w:tcW w:w="2835" w:type="dxa"/>
            <w:vAlign w:val="center"/>
          </w:tcPr>
          <w:p w:rsidR="00DF3243" w:rsidRPr="00BD13FB" w:rsidRDefault="00DF3243" w:rsidP="00144D0F">
            <w:pPr>
              <w:jc w:val="center"/>
              <w:rPr>
                <w:rFonts w:ascii="Arial" w:hAnsi="Arial" w:cs="Arial"/>
                <w:sz w:val="20"/>
                <w:szCs w:val="20"/>
              </w:rPr>
            </w:pPr>
          </w:p>
        </w:tc>
        <w:tc>
          <w:tcPr>
            <w:tcW w:w="1984" w:type="dxa"/>
            <w:vAlign w:val="center"/>
          </w:tcPr>
          <w:p w:rsidR="00DF3243" w:rsidRPr="00BD13FB" w:rsidRDefault="00DF3243" w:rsidP="00144D0F">
            <w:pPr>
              <w:pStyle w:val="34"/>
              <w:tabs>
                <w:tab w:val="left" w:pos="144"/>
              </w:tabs>
              <w:ind w:right="22" w:firstLine="0"/>
              <w:jc w:val="center"/>
              <w:rPr>
                <w:rFonts w:cs="Arial"/>
                <w:sz w:val="20"/>
              </w:rPr>
            </w:pPr>
          </w:p>
        </w:tc>
      </w:tr>
      <w:tr w:rsidR="005010F8" w:rsidRPr="00BD13FB" w:rsidTr="005010F8">
        <w:tc>
          <w:tcPr>
            <w:tcW w:w="675" w:type="dxa"/>
            <w:vAlign w:val="center"/>
          </w:tcPr>
          <w:p w:rsidR="00DF3243" w:rsidRPr="00BD13FB" w:rsidRDefault="00DF3243" w:rsidP="00144D0F">
            <w:pPr>
              <w:pStyle w:val="ab"/>
              <w:widowControl/>
              <w:spacing w:before="120" w:after="40"/>
              <w:jc w:val="center"/>
              <w:rPr>
                <w:rFonts w:ascii="Arial" w:hAnsi="Arial" w:cs="Arial"/>
              </w:rPr>
            </w:pPr>
            <w:r w:rsidRPr="00BD13FB">
              <w:rPr>
                <w:rFonts w:ascii="Arial" w:hAnsi="Arial" w:cs="Arial"/>
              </w:rPr>
              <w:t>6.</w:t>
            </w:r>
          </w:p>
        </w:tc>
        <w:tc>
          <w:tcPr>
            <w:tcW w:w="3402" w:type="dxa"/>
            <w:vAlign w:val="center"/>
          </w:tcPr>
          <w:p w:rsidR="00DF3243" w:rsidRPr="00BD13FB" w:rsidRDefault="00DF3243" w:rsidP="00144D0F">
            <w:pPr>
              <w:pStyle w:val="41"/>
              <w:ind w:firstLine="0"/>
              <w:jc w:val="center"/>
              <w:rPr>
                <w:b w:val="0"/>
                <w:sz w:val="20"/>
              </w:rPr>
            </w:pPr>
            <w:bookmarkStart w:id="10" w:name="_Toc196287503"/>
            <w:bookmarkStart w:id="11" w:name="_Toc199834568"/>
            <w:bookmarkStart w:id="12" w:name="_Toc199834924"/>
            <w:bookmarkStart w:id="13" w:name="_Toc199835636"/>
            <w:bookmarkStart w:id="14" w:name="_Toc199837772"/>
          </w:p>
        </w:tc>
        <w:bookmarkEnd w:id="10"/>
        <w:bookmarkEnd w:id="11"/>
        <w:bookmarkEnd w:id="12"/>
        <w:bookmarkEnd w:id="13"/>
        <w:bookmarkEnd w:id="14"/>
        <w:tc>
          <w:tcPr>
            <w:tcW w:w="1560" w:type="dxa"/>
            <w:vAlign w:val="center"/>
          </w:tcPr>
          <w:p w:rsidR="00682EC6" w:rsidRPr="00BD13FB" w:rsidRDefault="00682EC6" w:rsidP="00682EC6">
            <w:pPr>
              <w:jc w:val="center"/>
              <w:rPr>
                <w:rFonts w:ascii="Arial" w:hAnsi="Arial" w:cs="Arial"/>
                <w:sz w:val="20"/>
                <w:szCs w:val="20"/>
              </w:rPr>
            </w:pPr>
          </w:p>
        </w:tc>
        <w:tc>
          <w:tcPr>
            <w:tcW w:w="2835" w:type="dxa"/>
            <w:vAlign w:val="center"/>
          </w:tcPr>
          <w:p w:rsidR="00DF3243" w:rsidRPr="00BD13FB" w:rsidRDefault="00DF3243" w:rsidP="00144D0F">
            <w:pPr>
              <w:jc w:val="center"/>
              <w:rPr>
                <w:rFonts w:ascii="Arial" w:hAnsi="Arial" w:cs="Arial"/>
                <w:sz w:val="20"/>
                <w:szCs w:val="20"/>
              </w:rPr>
            </w:pPr>
          </w:p>
        </w:tc>
        <w:tc>
          <w:tcPr>
            <w:tcW w:w="1984" w:type="dxa"/>
            <w:vAlign w:val="center"/>
          </w:tcPr>
          <w:p w:rsidR="00DF3243" w:rsidRPr="00BD13FB" w:rsidRDefault="00DF3243" w:rsidP="00144D0F">
            <w:pPr>
              <w:jc w:val="center"/>
              <w:rPr>
                <w:rFonts w:ascii="Arial" w:hAnsi="Arial" w:cs="Arial"/>
                <w:sz w:val="20"/>
                <w:szCs w:val="20"/>
              </w:rPr>
            </w:pPr>
          </w:p>
        </w:tc>
      </w:tr>
      <w:tr w:rsidR="005010F8" w:rsidRPr="00BD13FB" w:rsidTr="005010F8">
        <w:tc>
          <w:tcPr>
            <w:tcW w:w="675" w:type="dxa"/>
            <w:vAlign w:val="center"/>
          </w:tcPr>
          <w:p w:rsidR="00DF3243" w:rsidRPr="00BD13FB" w:rsidRDefault="00DF3243" w:rsidP="00144D0F">
            <w:pPr>
              <w:pStyle w:val="a9"/>
              <w:widowControl/>
              <w:spacing w:before="120" w:after="40"/>
              <w:jc w:val="center"/>
              <w:rPr>
                <w:rFonts w:ascii="Arial" w:hAnsi="Arial" w:cs="Arial"/>
              </w:rPr>
            </w:pPr>
            <w:r w:rsidRPr="00BD13FB">
              <w:rPr>
                <w:rFonts w:ascii="Arial" w:hAnsi="Arial" w:cs="Arial"/>
              </w:rPr>
              <w:t>7.</w:t>
            </w:r>
          </w:p>
        </w:tc>
        <w:tc>
          <w:tcPr>
            <w:tcW w:w="3402" w:type="dxa"/>
            <w:vAlign w:val="center"/>
          </w:tcPr>
          <w:p w:rsidR="00DF3243" w:rsidRPr="00BD13FB" w:rsidRDefault="00DF3243" w:rsidP="00144D0F">
            <w:pPr>
              <w:jc w:val="center"/>
              <w:rPr>
                <w:rFonts w:ascii="Arial" w:hAnsi="Arial" w:cs="Arial"/>
                <w:sz w:val="20"/>
                <w:szCs w:val="20"/>
              </w:rPr>
            </w:pPr>
          </w:p>
        </w:tc>
        <w:tc>
          <w:tcPr>
            <w:tcW w:w="1560" w:type="dxa"/>
            <w:vAlign w:val="center"/>
          </w:tcPr>
          <w:p w:rsidR="00DF3243" w:rsidRPr="00BD13FB" w:rsidRDefault="00DF3243" w:rsidP="00144D0F">
            <w:pPr>
              <w:jc w:val="center"/>
              <w:rPr>
                <w:rFonts w:ascii="Arial" w:hAnsi="Arial" w:cs="Arial"/>
                <w:sz w:val="20"/>
                <w:szCs w:val="20"/>
              </w:rPr>
            </w:pPr>
          </w:p>
        </w:tc>
        <w:tc>
          <w:tcPr>
            <w:tcW w:w="2835" w:type="dxa"/>
            <w:vAlign w:val="center"/>
          </w:tcPr>
          <w:p w:rsidR="00DF3243" w:rsidRPr="00BD13FB" w:rsidRDefault="00DF3243" w:rsidP="00144D0F">
            <w:pPr>
              <w:autoSpaceDE w:val="0"/>
              <w:autoSpaceDN w:val="0"/>
              <w:adjustRightInd w:val="0"/>
              <w:jc w:val="center"/>
              <w:rPr>
                <w:rFonts w:ascii="Arial" w:hAnsi="Arial" w:cs="Arial"/>
                <w:bCs/>
                <w:sz w:val="20"/>
                <w:szCs w:val="20"/>
              </w:rPr>
            </w:pPr>
          </w:p>
        </w:tc>
        <w:tc>
          <w:tcPr>
            <w:tcW w:w="1984" w:type="dxa"/>
            <w:vAlign w:val="center"/>
          </w:tcPr>
          <w:p w:rsidR="00DF3243" w:rsidRPr="00BD13FB" w:rsidRDefault="00DF3243" w:rsidP="00144D0F">
            <w:pPr>
              <w:jc w:val="center"/>
              <w:rPr>
                <w:rFonts w:ascii="Arial" w:hAnsi="Arial" w:cs="Arial"/>
                <w:sz w:val="20"/>
                <w:szCs w:val="20"/>
              </w:rPr>
            </w:pPr>
          </w:p>
        </w:tc>
      </w:tr>
      <w:tr w:rsidR="005010F8" w:rsidRPr="00BD13FB" w:rsidTr="005010F8">
        <w:tc>
          <w:tcPr>
            <w:tcW w:w="675" w:type="dxa"/>
            <w:vAlign w:val="center"/>
          </w:tcPr>
          <w:p w:rsidR="00DF3243" w:rsidRPr="00BD13FB" w:rsidRDefault="00DF3243" w:rsidP="00144D0F">
            <w:pPr>
              <w:pStyle w:val="ab"/>
              <w:widowControl/>
              <w:spacing w:before="120" w:after="40"/>
              <w:jc w:val="center"/>
              <w:rPr>
                <w:rFonts w:ascii="Arial" w:hAnsi="Arial" w:cs="Arial"/>
              </w:rPr>
            </w:pPr>
            <w:r w:rsidRPr="00BD13FB">
              <w:rPr>
                <w:rFonts w:ascii="Arial" w:hAnsi="Arial" w:cs="Arial"/>
              </w:rPr>
              <w:t>8.</w:t>
            </w:r>
          </w:p>
        </w:tc>
        <w:tc>
          <w:tcPr>
            <w:tcW w:w="3402" w:type="dxa"/>
            <w:vAlign w:val="center"/>
          </w:tcPr>
          <w:p w:rsidR="00DF3243" w:rsidRPr="00BD13FB" w:rsidRDefault="00DF3243" w:rsidP="00144D0F">
            <w:pPr>
              <w:autoSpaceDE w:val="0"/>
              <w:autoSpaceDN w:val="0"/>
              <w:adjustRightInd w:val="0"/>
              <w:jc w:val="center"/>
              <w:rPr>
                <w:rFonts w:ascii="Arial" w:hAnsi="Arial" w:cs="Arial"/>
                <w:sz w:val="20"/>
                <w:szCs w:val="20"/>
              </w:rPr>
            </w:pPr>
          </w:p>
        </w:tc>
        <w:tc>
          <w:tcPr>
            <w:tcW w:w="1560" w:type="dxa"/>
            <w:vAlign w:val="center"/>
          </w:tcPr>
          <w:p w:rsidR="00DF3243" w:rsidRPr="00BD13FB" w:rsidRDefault="00DF3243" w:rsidP="00144D0F">
            <w:pPr>
              <w:jc w:val="center"/>
              <w:rPr>
                <w:rFonts w:ascii="Arial" w:hAnsi="Arial" w:cs="Arial"/>
                <w:sz w:val="20"/>
                <w:szCs w:val="20"/>
              </w:rPr>
            </w:pPr>
          </w:p>
        </w:tc>
        <w:tc>
          <w:tcPr>
            <w:tcW w:w="2835" w:type="dxa"/>
            <w:vAlign w:val="center"/>
          </w:tcPr>
          <w:p w:rsidR="00DF3243" w:rsidRPr="00BD13FB" w:rsidRDefault="00DF3243" w:rsidP="00144D0F">
            <w:pPr>
              <w:jc w:val="center"/>
              <w:rPr>
                <w:rFonts w:ascii="Arial" w:hAnsi="Arial" w:cs="Arial"/>
                <w:sz w:val="20"/>
                <w:szCs w:val="20"/>
              </w:rPr>
            </w:pPr>
          </w:p>
        </w:tc>
        <w:tc>
          <w:tcPr>
            <w:tcW w:w="1984" w:type="dxa"/>
            <w:vAlign w:val="center"/>
          </w:tcPr>
          <w:p w:rsidR="00DF3243" w:rsidRPr="00BD13FB" w:rsidRDefault="00DF3243" w:rsidP="00144D0F">
            <w:pPr>
              <w:jc w:val="center"/>
              <w:rPr>
                <w:rFonts w:ascii="Arial" w:hAnsi="Arial" w:cs="Arial"/>
                <w:sz w:val="20"/>
                <w:szCs w:val="20"/>
              </w:rPr>
            </w:pPr>
          </w:p>
        </w:tc>
      </w:tr>
      <w:tr w:rsidR="005010F8" w:rsidRPr="00BD13FB" w:rsidTr="005010F8">
        <w:tc>
          <w:tcPr>
            <w:tcW w:w="675" w:type="dxa"/>
            <w:vAlign w:val="center"/>
          </w:tcPr>
          <w:p w:rsidR="00DF3243" w:rsidRPr="00BD13FB" w:rsidRDefault="00DF3243" w:rsidP="00144D0F">
            <w:pPr>
              <w:pStyle w:val="ab"/>
              <w:widowControl/>
              <w:spacing w:before="120" w:after="40"/>
              <w:jc w:val="center"/>
              <w:rPr>
                <w:rFonts w:ascii="Arial" w:hAnsi="Arial" w:cs="Arial"/>
              </w:rPr>
            </w:pPr>
            <w:r w:rsidRPr="00BD13FB">
              <w:rPr>
                <w:rFonts w:ascii="Arial" w:hAnsi="Arial" w:cs="Arial"/>
              </w:rPr>
              <w:t>9.</w:t>
            </w:r>
          </w:p>
        </w:tc>
        <w:tc>
          <w:tcPr>
            <w:tcW w:w="3402" w:type="dxa"/>
            <w:vAlign w:val="center"/>
          </w:tcPr>
          <w:p w:rsidR="00DF3243" w:rsidRPr="00BD13FB" w:rsidRDefault="00DF3243" w:rsidP="00144D0F">
            <w:pPr>
              <w:jc w:val="center"/>
              <w:rPr>
                <w:rFonts w:ascii="Arial" w:hAnsi="Arial" w:cs="Arial"/>
                <w:sz w:val="20"/>
                <w:szCs w:val="20"/>
              </w:rPr>
            </w:pPr>
          </w:p>
        </w:tc>
        <w:tc>
          <w:tcPr>
            <w:tcW w:w="1560" w:type="dxa"/>
            <w:vAlign w:val="center"/>
          </w:tcPr>
          <w:p w:rsidR="00DF3243" w:rsidRPr="00BD13FB" w:rsidRDefault="00DF3243" w:rsidP="00144D0F">
            <w:pPr>
              <w:jc w:val="center"/>
              <w:rPr>
                <w:rFonts w:ascii="Arial" w:hAnsi="Arial" w:cs="Arial"/>
                <w:sz w:val="20"/>
                <w:szCs w:val="20"/>
              </w:rPr>
            </w:pPr>
          </w:p>
        </w:tc>
        <w:tc>
          <w:tcPr>
            <w:tcW w:w="2835" w:type="dxa"/>
            <w:vAlign w:val="center"/>
          </w:tcPr>
          <w:p w:rsidR="00DF3243" w:rsidRPr="00BD13FB" w:rsidRDefault="00DF3243" w:rsidP="00144D0F">
            <w:pPr>
              <w:autoSpaceDE w:val="0"/>
              <w:autoSpaceDN w:val="0"/>
              <w:adjustRightInd w:val="0"/>
              <w:jc w:val="center"/>
              <w:rPr>
                <w:rFonts w:ascii="Arial" w:hAnsi="Arial" w:cs="Arial"/>
                <w:sz w:val="20"/>
                <w:szCs w:val="20"/>
              </w:rPr>
            </w:pPr>
          </w:p>
        </w:tc>
        <w:tc>
          <w:tcPr>
            <w:tcW w:w="1984" w:type="dxa"/>
            <w:vAlign w:val="center"/>
          </w:tcPr>
          <w:p w:rsidR="00DF3243" w:rsidRPr="00BD13FB" w:rsidRDefault="00DF3243" w:rsidP="00144D0F">
            <w:pPr>
              <w:jc w:val="center"/>
              <w:rPr>
                <w:rFonts w:ascii="Arial" w:hAnsi="Arial" w:cs="Arial"/>
                <w:sz w:val="20"/>
                <w:szCs w:val="20"/>
              </w:rPr>
            </w:pPr>
          </w:p>
        </w:tc>
      </w:tr>
      <w:tr w:rsidR="005010F8" w:rsidRPr="00BD13FB" w:rsidTr="005010F8">
        <w:tc>
          <w:tcPr>
            <w:tcW w:w="675" w:type="dxa"/>
            <w:vAlign w:val="center"/>
          </w:tcPr>
          <w:p w:rsidR="00DF3243" w:rsidRPr="00BD13FB" w:rsidRDefault="00DF3243" w:rsidP="00144D0F">
            <w:pPr>
              <w:pStyle w:val="ab"/>
              <w:widowControl/>
              <w:spacing w:before="120" w:after="40"/>
              <w:jc w:val="center"/>
              <w:rPr>
                <w:rFonts w:ascii="Arial" w:hAnsi="Arial" w:cs="Arial"/>
              </w:rPr>
            </w:pPr>
            <w:r w:rsidRPr="00BD13FB">
              <w:rPr>
                <w:rFonts w:ascii="Arial" w:hAnsi="Arial" w:cs="Arial"/>
              </w:rPr>
              <w:t>10.</w:t>
            </w:r>
          </w:p>
        </w:tc>
        <w:tc>
          <w:tcPr>
            <w:tcW w:w="3402" w:type="dxa"/>
            <w:vAlign w:val="center"/>
          </w:tcPr>
          <w:p w:rsidR="00DF3243" w:rsidRPr="00BD13FB" w:rsidRDefault="00DF3243" w:rsidP="009C7D42">
            <w:pPr>
              <w:jc w:val="center"/>
              <w:rPr>
                <w:rFonts w:ascii="Arial" w:hAnsi="Arial" w:cs="Arial"/>
                <w:sz w:val="20"/>
                <w:szCs w:val="20"/>
              </w:rPr>
            </w:pPr>
          </w:p>
        </w:tc>
        <w:tc>
          <w:tcPr>
            <w:tcW w:w="1560" w:type="dxa"/>
            <w:vAlign w:val="center"/>
          </w:tcPr>
          <w:p w:rsidR="00DF3243" w:rsidRPr="00BD13FB" w:rsidRDefault="00DF3243" w:rsidP="00144D0F">
            <w:pPr>
              <w:jc w:val="center"/>
              <w:rPr>
                <w:rFonts w:ascii="Arial" w:hAnsi="Arial" w:cs="Arial"/>
                <w:sz w:val="20"/>
                <w:szCs w:val="20"/>
              </w:rPr>
            </w:pPr>
          </w:p>
        </w:tc>
        <w:tc>
          <w:tcPr>
            <w:tcW w:w="2835" w:type="dxa"/>
            <w:vAlign w:val="center"/>
          </w:tcPr>
          <w:p w:rsidR="00DF3243" w:rsidRPr="00BD13FB" w:rsidRDefault="00DF3243" w:rsidP="00144D0F">
            <w:pPr>
              <w:jc w:val="center"/>
              <w:rPr>
                <w:rFonts w:ascii="Arial" w:hAnsi="Arial" w:cs="Arial"/>
                <w:sz w:val="20"/>
                <w:szCs w:val="20"/>
              </w:rPr>
            </w:pPr>
          </w:p>
        </w:tc>
        <w:tc>
          <w:tcPr>
            <w:tcW w:w="1984" w:type="dxa"/>
            <w:vAlign w:val="center"/>
          </w:tcPr>
          <w:p w:rsidR="00DF3243" w:rsidRPr="00BD13FB" w:rsidRDefault="00DF3243" w:rsidP="00144D0F">
            <w:pPr>
              <w:jc w:val="center"/>
              <w:rPr>
                <w:rFonts w:ascii="Arial" w:hAnsi="Arial" w:cs="Arial"/>
                <w:sz w:val="20"/>
                <w:szCs w:val="20"/>
              </w:rPr>
            </w:pPr>
          </w:p>
        </w:tc>
      </w:tr>
      <w:tr w:rsidR="005010F8" w:rsidRPr="00BD13FB" w:rsidTr="005010F8">
        <w:tc>
          <w:tcPr>
            <w:tcW w:w="675" w:type="dxa"/>
            <w:vAlign w:val="center"/>
          </w:tcPr>
          <w:p w:rsidR="00DF3243" w:rsidRPr="00BD13FB" w:rsidRDefault="00DF3243" w:rsidP="00144D0F">
            <w:pPr>
              <w:pStyle w:val="ab"/>
              <w:widowControl/>
              <w:spacing w:before="120" w:after="40"/>
              <w:jc w:val="center"/>
              <w:rPr>
                <w:rFonts w:ascii="Arial" w:hAnsi="Arial" w:cs="Arial"/>
              </w:rPr>
            </w:pPr>
            <w:r w:rsidRPr="00BD13FB">
              <w:rPr>
                <w:rFonts w:ascii="Arial" w:hAnsi="Arial" w:cs="Arial"/>
              </w:rPr>
              <w:t>11.</w:t>
            </w:r>
          </w:p>
        </w:tc>
        <w:tc>
          <w:tcPr>
            <w:tcW w:w="3402" w:type="dxa"/>
            <w:vAlign w:val="center"/>
          </w:tcPr>
          <w:p w:rsidR="00DF3243" w:rsidRPr="00BD13FB" w:rsidRDefault="00DF3243" w:rsidP="00144D0F">
            <w:pPr>
              <w:tabs>
                <w:tab w:val="left" w:pos="1150"/>
                <w:tab w:val="left" w:pos="7630"/>
                <w:tab w:val="left" w:pos="8521"/>
                <w:tab w:val="left" w:pos="11498"/>
                <w:tab w:val="left" w:pos="14900"/>
              </w:tabs>
              <w:jc w:val="center"/>
              <w:rPr>
                <w:rFonts w:ascii="Arial" w:hAnsi="Arial" w:cs="Arial"/>
                <w:sz w:val="20"/>
                <w:szCs w:val="20"/>
              </w:rPr>
            </w:pPr>
          </w:p>
        </w:tc>
        <w:tc>
          <w:tcPr>
            <w:tcW w:w="1560" w:type="dxa"/>
            <w:vAlign w:val="center"/>
          </w:tcPr>
          <w:p w:rsidR="00DF3243" w:rsidRPr="00BD13FB" w:rsidRDefault="00DF3243" w:rsidP="00144D0F">
            <w:pPr>
              <w:jc w:val="center"/>
              <w:rPr>
                <w:rFonts w:ascii="Arial" w:hAnsi="Arial" w:cs="Arial"/>
                <w:sz w:val="20"/>
                <w:szCs w:val="20"/>
              </w:rPr>
            </w:pPr>
          </w:p>
        </w:tc>
        <w:tc>
          <w:tcPr>
            <w:tcW w:w="2835" w:type="dxa"/>
            <w:vAlign w:val="center"/>
          </w:tcPr>
          <w:p w:rsidR="00DF3243" w:rsidRPr="00BD13FB" w:rsidRDefault="00DF3243" w:rsidP="00144D0F">
            <w:pPr>
              <w:jc w:val="center"/>
              <w:rPr>
                <w:rFonts w:ascii="Arial" w:hAnsi="Arial" w:cs="Arial"/>
                <w:sz w:val="20"/>
                <w:szCs w:val="20"/>
              </w:rPr>
            </w:pPr>
          </w:p>
        </w:tc>
        <w:tc>
          <w:tcPr>
            <w:tcW w:w="1984" w:type="dxa"/>
            <w:vAlign w:val="center"/>
          </w:tcPr>
          <w:p w:rsidR="00DF3243" w:rsidRPr="00BD13FB" w:rsidRDefault="00DF3243" w:rsidP="00144D0F">
            <w:pPr>
              <w:jc w:val="center"/>
              <w:rPr>
                <w:rFonts w:ascii="Arial" w:hAnsi="Arial" w:cs="Arial"/>
                <w:sz w:val="20"/>
                <w:szCs w:val="20"/>
              </w:rPr>
            </w:pPr>
          </w:p>
        </w:tc>
      </w:tr>
      <w:tr w:rsidR="005010F8" w:rsidRPr="00BD13FB" w:rsidTr="005010F8">
        <w:tc>
          <w:tcPr>
            <w:tcW w:w="675" w:type="dxa"/>
            <w:vAlign w:val="center"/>
          </w:tcPr>
          <w:p w:rsidR="00DF3243" w:rsidRPr="00BD13FB" w:rsidRDefault="00DF3243" w:rsidP="00144D0F">
            <w:pPr>
              <w:pStyle w:val="ab"/>
              <w:widowControl/>
              <w:spacing w:before="120" w:after="40"/>
              <w:jc w:val="center"/>
              <w:rPr>
                <w:rFonts w:ascii="Arial" w:hAnsi="Arial" w:cs="Arial"/>
              </w:rPr>
            </w:pPr>
            <w:r w:rsidRPr="00BD13FB">
              <w:rPr>
                <w:rFonts w:ascii="Arial" w:hAnsi="Arial" w:cs="Arial"/>
              </w:rPr>
              <w:t>12.</w:t>
            </w:r>
          </w:p>
        </w:tc>
        <w:tc>
          <w:tcPr>
            <w:tcW w:w="3402" w:type="dxa"/>
            <w:vAlign w:val="center"/>
          </w:tcPr>
          <w:p w:rsidR="00DF3243" w:rsidRPr="00BD13FB" w:rsidRDefault="00DF3243" w:rsidP="00144D0F">
            <w:pPr>
              <w:tabs>
                <w:tab w:val="left" w:pos="1150"/>
                <w:tab w:val="left" w:pos="7630"/>
                <w:tab w:val="left" w:pos="8521"/>
                <w:tab w:val="left" w:pos="11498"/>
                <w:tab w:val="left" w:pos="14900"/>
              </w:tabs>
              <w:jc w:val="center"/>
              <w:rPr>
                <w:rFonts w:ascii="Arial" w:hAnsi="Arial" w:cs="Arial"/>
                <w:sz w:val="20"/>
                <w:szCs w:val="20"/>
              </w:rPr>
            </w:pPr>
          </w:p>
        </w:tc>
        <w:tc>
          <w:tcPr>
            <w:tcW w:w="1560" w:type="dxa"/>
            <w:vAlign w:val="center"/>
          </w:tcPr>
          <w:p w:rsidR="00DF3243" w:rsidRPr="00BD13FB" w:rsidRDefault="00DF3243" w:rsidP="00144D0F">
            <w:pPr>
              <w:jc w:val="center"/>
              <w:rPr>
                <w:rFonts w:ascii="Arial" w:hAnsi="Arial" w:cs="Arial"/>
                <w:sz w:val="20"/>
                <w:szCs w:val="20"/>
              </w:rPr>
            </w:pPr>
          </w:p>
        </w:tc>
        <w:tc>
          <w:tcPr>
            <w:tcW w:w="2835" w:type="dxa"/>
            <w:vAlign w:val="center"/>
          </w:tcPr>
          <w:p w:rsidR="00DF3243" w:rsidRPr="00BD13FB" w:rsidRDefault="00DF3243" w:rsidP="00144D0F">
            <w:pPr>
              <w:tabs>
                <w:tab w:val="left" w:pos="1150"/>
                <w:tab w:val="left" w:pos="7630"/>
                <w:tab w:val="left" w:pos="8521"/>
                <w:tab w:val="left" w:pos="11498"/>
                <w:tab w:val="left" w:pos="14900"/>
              </w:tabs>
              <w:jc w:val="center"/>
              <w:rPr>
                <w:rFonts w:ascii="Arial" w:hAnsi="Arial" w:cs="Arial"/>
                <w:sz w:val="20"/>
                <w:szCs w:val="20"/>
              </w:rPr>
            </w:pPr>
          </w:p>
        </w:tc>
        <w:tc>
          <w:tcPr>
            <w:tcW w:w="1984" w:type="dxa"/>
            <w:vAlign w:val="center"/>
          </w:tcPr>
          <w:p w:rsidR="00DF3243" w:rsidRPr="00BD13FB" w:rsidRDefault="00DF3243" w:rsidP="00144D0F">
            <w:pPr>
              <w:jc w:val="center"/>
              <w:rPr>
                <w:rFonts w:ascii="Arial" w:hAnsi="Arial" w:cs="Arial"/>
                <w:sz w:val="20"/>
                <w:szCs w:val="20"/>
              </w:rPr>
            </w:pPr>
          </w:p>
        </w:tc>
      </w:tr>
      <w:tr w:rsidR="005010F8" w:rsidRPr="00BD13FB" w:rsidTr="005010F8">
        <w:tc>
          <w:tcPr>
            <w:tcW w:w="675" w:type="dxa"/>
            <w:vAlign w:val="center"/>
          </w:tcPr>
          <w:p w:rsidR="008B56CD" w:rsidRPr="00BD13FB" w:rsidRDefault="008B56CD" w:rsidP="00144D0F">
            <w:pPr>
              <w:pStyle w:val="ab"/>
              <w:widowControl/>
              <w:spacing w:before="120" w:after="40"/>
              <w:jc w:val="center"/>
              <w:rPr>
                <w:rFonts w:ascii="Arial" w:hAnsi="Arial" w:cs="Arial"/>
              </w:rPr>
            </w:pPr>
            <w:r w:rsidRPr="00BD13FB">
              <w:rPr>
                <w:rFonts w:ascii="Arial" w:hAnsi="Arial" w:cs="Arial"/>
              </w:rPr>
              <w:t>13.</w:t>
            </w:r>
          </w:p>
        </w:tc>
        <w:tc>
          <w:tcPr>
            <w:tcW w:w="3402" w:type="dxa"/>
            <w:vAlign w:val="center"/>
          </w:tcPr>
          <w:p w:rsidR="008B56CD" w:rsidRPr="00BD13FB" w:rsidRDefault="008B56CD" w:rsidP="00144D0F">
            <w:pPr>
              <w:jc w:val="center"/>
              <w:rPr>
                <w:rFonts w:ascii="Arial" w:hAnsi="Arial" w:cs="Arial"/>
                <w:sz w:val="20"/>
                <w:szCs w:val="20"/>
              </w:rPr>
            </w:pPr>
          </w:p>
        </w:tc>
        <w:tc>
          <w:tcPr>
            <w:tcW w:w="1560" w:type="dxa"/>
            <w:vAlign w:val="center"/>
          </w:tcPr>
          <w:p w:rsidR="008B56CD" w:rsidRPr="00BD13FB" w:rsidRDefault="008B56CD" w:rsidP="00144D0F">
            <w:pPr>
              <w:jc w:val="center"/>
              <w:rPr>
                <w:rFonts w:ascii="Arial" w:hAnsi="Arial" w:cs="Arial"/>
                <w:sz w:val="20"/>
                <w:szCs w:val="20"/>
              </w:rPr>
            </w:pPr>
          </w:p>
        </w:tc>
        <w:tc>
          <w:tcPr>
            <w:tcW w:w="2835" w:type="dxa"/>
            <w:vAlign w:val="center"/>
          </w:tcPr>
          <w:p w:rsidR="008B56CD" w:rsidRPr="00BD13FB" w:rsidRDefault="008B56CD" w:rsidP="00144D0F">
            <w:pPr>
              <w:jc w:val="center"/>
              <w:rPr>
                <w:rFonts w:ascii="Arial" w:hAnsi="Arial" w:cs="Arial"/>
                <w:sz w:val="20"/>
                <w:szCs w:val="20"/>
              </w:rPr>
            </w:pPr>
          </w:p>
        </w:tc>
        <w:tc>
          <w:tcPr>
            <w:tcW w:w="1984" w:type="dxa"/>
            <w:vAlign w:val="center"/>
          </w:tcPr>
          <w:p w:rsidR="008B56CD" w:rsidRPr="00BD13FB" w:rsidRDefault="008B56CD" w:rsidP="00144D0F">
            <w:pPr>
              <w:jc w:val="center"/>
              <w:rPr>
                <w:rFonts w:ascii="Arial" w:hAnsi="Arial" w:cs="Arial"/>
                <w:sz w:val="20"/>
                <w:szCs w:val="20"/>
              </w:rPr>
            </w:pPr>
          </w:p>
        </w:tc>
      </w:tr>
      <w:tr w:rsidR="005010F8" w:rsidRPr="00BD13FB" w:rsidTr="005010F8">
        <w:tc>
          <w:tcPr>
            <w:tcW w:w="675" w:type="dxa"/>
            <w:vAlign w:val="center"/>
          </w:tcPr>
          <w:p w:rsidR="008B56CD" w:rsidRPr="00BD13FB" w:rsidRDefault="008B56CD" w:rsidP="00144D0F">
            <w:pPr>
              <w:pStyle w:val="ab"/>
              <w:widowControl/>
              <w:spacing w:before="120" w:after="40"/>
              <w:jc w:val="center"/>
              <w:rPr>
                <w:rFonts w:ascii="Arial" w:hAnsi="Arial" w:cs="Arial"/>
              </w:rPr>
            </w:pPr>
            <w:r w:rsidRPr="00BD13FB">
              <w:rPr>
                <w:rFonts w:ascii="Arial" w:hAnsi="Arial" w:cs="Arial"/>
              </w:rPr>
              <w:t>14.</w:t>
            </w:r>
          </w:p>
        </w:tc>
        <w:tc>
          <w:tcPr>
            <w:tcW w:w="3402" w:type="dxa"/>
            <w:vAlign w:val="center"/>
          </w:tcPr>
          <w:p w:rsidR="008B56CD" w:rsidRPr="00BD13FB" w:rsidRDefault="008B56CD" w:rsidP="00682EC6">
            <w:pPr>
              <w:pStyle w:val="34"/>
              <w:tabs>
                <w:tab w:val="left" w:pos="2961"/>
                <w:tab w:val="right" w:pos="9922"/>
              </w:tabs>
              <w:ind w:right="0" w:firstLine="0"/>
              <w:jc w:val="center"/>
              <w:rPr>
                <w:rFonts w:cs="Arial"/>
                <w:sz w:val="20"/>
              </w:rPr>
            </w:pPr>
          </w:p>
        </w:tc>
        <w:tc>
          <w:tcPr>
            <w:tcW w:w="1560" w:type="dxa"/>
            <w:vAlign w:val="center"/>
          </w:tcPr>
          <w:p w:rsidR="008B56CD" w:rsidRPr="00BD13FB" w:rsidRDefault="008B56CD" w:rsidP="00144D0F">
            <w:pPr>
              <w:jc w:val="center"/>
              <w:rPr>
                <w:rFonts w:ascii="Arial" w:hAnsi="Arial" w:cs="Arial"/>
                <w:sz w:val="20"/>
                <w:szCs w:val="20"/>
              </w:rPr>
            </w:pPr>
          </w:p>
        </w:tc>
        <w:tc>
          <w:tcPr>
            <w:tcW w:w="2835" w:type="dxa"/>
            <w:vAlign w:val="center"/>
          </w:tcPr>
          <w:p w:rsidR="008B56CD" w:rsidRPr="00BD13FB" w:rsidRDefault="008B56CD" w:rsidP="009D6CA1">
            <w:pPr>
              <w:pStyle w:val="34"/>
              <w:tabs>
                <w:tab w:val="left" w:pos="1800"/>
                <w:tab w:val="right" w:pos="9922"/>
              </w:tabs>
              <w:ind w:right="0" w:firstLine="0"/>
              <w:jc w:val="center"/>
              <w:rPr>
                <w:rFonts w:cs="Arial"/>
                <w:sz w:val="20"/>
              </w:rPr>
            </w:pPr>
          </w:p>
        </w:tc>
        <w:tc>
          <w:tcPr>
            <w:tcW w:w="1984" w:type="dxa"/>
            <w:vAlign w:val="center"/>
          </w:tcPr>
          <w:p w:rsidR="008B56CD" w:rsidRPr="00BD13FB" w:rsidRDefault="008B56CD" w:rsidP="00144D0F">
            <w:pPr>
              <w:jc w:val="center"/>
              <w:rPr>
                <w:rFonts w:ascii="Arial" w:hAnsi="Arial" w:cs="Arial"/>
                <w:sz w:val="20"/>
                <w:szCs w:val="20"/>
              </w:rPr>
            </w:pPr>
          </w:p>
        </w:tc>
      </w:tr>
      <w:tr w:rsidR="005010F8" w:rsidRPr="00BD13FB" w:rsidTr="005010F8">
        <w:tc>
          <w:tcPr>
            <w:tcW w:w="675" w:type="dxa"/>
            <w:vAlign w:val="center"/>
          </w:tcPr>
          <w:p w:rsidR="00D05664" w:rsidRPr="00BD13FB" w:rsidRDefault="003A31AB" w:rsidP="00144D0F">
            <w:pPr>
              <w:pStyle w:val="ab"/>
              <w:widowControl/>
              <w:spacing w:before="120" w:after="40"/>
              <w:jc w:val="center"/>
              <w:rPr>
                <w:rFonts w:ascii="Arial" w:hAnsi="Arial" w:cs="Arial"/>
              </w:rPr>
            </w:pPr>
            <w:r w:rsidRPr="00BD13FB">
              <w:rPr>
                <w:rFonts w:ascii="Arial" w:hAnsi="Arial" w:cs="Arial"/>
              </w:rPr>
              <w:t>1</w:t>
            </w:r>
            <w:r w:rsidR="001609A6" w:rsidRPr="00BD13FB">
              <w:rPr>
                <w:rFonts w:ascii="Arial" w:hAnsi="Arial" w:cs="Arial"/>
              </w:rPr>
              <w:t>5</w:t>
            </w:r>
            <w:r w:rsidRPr="00BD13FB">
              <w:rPr>
                <w:rFonts w:ascii="Arial" w:hAnsi="Arial" w:cs="Arial"/>
              </w:rPr>
              <w:t>.</w:t>
            </w:r>
          </w:p>
        </w:tc>
        <w:tc>
          <w:tcPr>
            <w:tcW w:w="3402" w:type="dxa"/>
            <w:vAlign w:val="center"/>
          </w:tcPr>
          <w:p w:rsidR="00D05664" w:rsidRPr="00BD13FB" w:rsidRDefault="00D05664" w:rsidP="00144D0F">
            <w:pPr>
              <w:pStyle w:val="34"/>
              <w:tabs>
                <w:tab w:val="right" w:pos="9922"/>
              </w:tabs>
              <w:ind w:right="0" w:firstLine="0"/>
              <w:jc w:val="center"/>
              <w:rPr>
                <w:rFonts w:cs="Arial"/>
                <w:sz w:val="20"/>
              </w:rPr>
            </w:pPr>
          </w:p>
        </w:tc>
        <w:tc>
          <w:tcPr>
            <w:tcW w:w="1560" w:type="dxa"/>
            <w:vAlign w:val="center"/>
          </w:tcPr>
          <w:p w:rsidR="00D05664" w:rsidRPr="00BD13FB" w:rsidRDefault="00D05664" w:rsidP="00144D0F">
            <w:pPr>
              <w:pStyle w:val="ConsNormal"/>
              <w:widowControl/>
              <w:spacing w:before="120" w:after="40"/>
              <w:ind w:firstLine="0"/>
              <w:jc w:val="center"/>
              <w:rPr>
                <w:rFonts w:ascii="Arial" w:hAnsi="Arial" w:cs="Arial"/>
              </w:rPr>
            </w:pPr>
          </w:p>
        </w:tc>
        <w:tc>
          <w:tcPr>
            <w:tcW w:w="2835" w:type="dxa"/>
            <w:vAlign w:val="center"/>
          </w:tcPr>
          <w:p w:rsidR="00D05664" w:rsidRPr="00BD13FB" w:rsidRDefault="00D05664" w:rsidP="00144D0F">
            <w:pPr>
              <w:spacing w:before="120" w:after="40"/>
              <w:jc w:val="center"/>
              <w:rPr>
                <w:rFonts w:ascii="Arial" w:hAnsi="Arial" w:cs="Arial"/>
                <w:sz w:val="20"/>
                <w:szCs w:val="20"/>
              </w:rPr>
            </w:pPr>
          </w:p>
        </w:tc>
        <w:tc>
          <w:tcPr>
            <w:tcW w:w="1984" w:type="dxa"/>
            <w:vAlign w:val="center"/>
          </w:tcPr>
          <w:p w:rsidR="00D05664" w:rsidRPr="00BD13FB" w:rsidRDefault="00D05664" w:rsidP="00144D0F">
            <w:pPr>
              <w:spacing w:before="120" w:after="40"/>
              <w:jc w:val="center"/>
              <w:rPr>
                <w:rFonts w:ascii="Arial" w:hAnsi="Arial" w:cs="Arial"/>
                <w:sz w:val="20"/>
                <w:szCs w:val="20"/>
              </w:rPr>
            </w:pPr>
          </w:p>
        </w:tc>
      </w:tr>
      <w:tr w:rsidR="005010F8" w:rsidRPr="00BD13FB" w:rsidTr="005010F8">
        <w:tc>
          <w:tcPr>
            <w:tcW w:w="675" w:type="dxa"/>
            <w:vAlign w:val="center"/>
          </w:tcPr>
          <w:p w:rsidR="008B56CD" w:rsidRPr="00BD13FB" w:rsidRDefault="008B56CD" w:rsidP="00144D0F">
            <w:pPr>
              <w:pStyle w:val="ab"/>
              <w:widowControl/>
              <w:spacing w:before="120" w:after="40"/>
              <w:jc w:val="center"/>
              <w:rPr>
                <w:rFonts w:ascii="Arial" w:hAnsi="Arial" w:cs="Arial"/>
              </w:rPr>
            </w:pPr>
            <w:r w:rsidRPr="00BD13FB">
              <w:rPr>
                <w:rFonts w:ascii="Arial" w:hAnsi="Arial" w:cs="Arial"/>
              </w:rPr>
              <w:t>16.</w:t>
            </w:r>
          </w:p>
        </w:tc>
        <w:tc>
          <w:tcPr>
            <w:tcW w:w="3402" w:type="dxa"/>
            <w:vAlign w:val="center"/>
          </w:tcPr>
          <w:p w:rsidR="008B56CD" w:rsidRPr="00BD13FB" w:rsidRDefault="008B56CD" w:rsidP="00144D0F">
            <w:pPr>
              <w:jc w:val="center"/>
              <w:rPr>
                <w:rFonts w:ascii="Arial" w:hAnsi="Arial" w:cs="Arial"/>
                <w:sz w:val="20"/>
                <w:szCs w:val="20"/>
              </w:rPr>
            </w:pPr>
          </w:p>
        </w:tc>
        <w:tc>
          <w:tcPr>
            <w:tcW w:w="1560" w:type="dxa"/>
            <w:vAlign w:val="center"/>
          </w:tcPr>
          <w:p w:rsidR="008B56CD" w:rsidRPr="00BD13FB" w:rsidRDefault="008B56CD" w:rsidP="00144D0F">
            <w:pPr>
              <w:autoSpaceDE w:val="0"/>
              <w:autoSpaceDN w:val="0"/>
              <w:adjustRightInd w:val="0"/>
              <w:jc w:val="center"/>
              <w:rPr>
                <w:rFonts w:ascii="Arial" w:hAnsi="Arial" w:cs="Arial"/>
                <w:sz w:val="20"/>
                <w:szCs w:val="20"/>
              </w:rPr>
            </w:pPr>
          </w:p>
        </w:tc>
        <w:tc>
          <w:tcPr>
            <w:tcW w:w="2835" w:type="dxa"/>
            <w:vAlign w:val="center"/>
          </w:tcPr>
          <w:p w:rsidR="008B56CD" w:rsidRPr="00BD13FB" w:rsidRDefault="008B56CD" w:rsidP="00682EC6">
            <w:pPr>
              <w:jc w:val="center"/>
              <w:rPr>
                <w:rFonts w:ascii="Arial" w:hAnsi="Arial" w:cs="Arial"/>
                <w:sz w:val="20"/>
                <w:szCs w:val="20"/>
              </w:rPr>
            </w:pPr>
          </w:p>
        </w:tc>
        <w:tc>
          <w:tcPr>
            <w:tcW w:w="1984" w:type="dxa"/>
            <w:vAlign w:val="center"/>
          </w:tcPr>
          <w:p w:rsidR="008B56CD" w:rsidRPr="00BD13FB" w:rsidRDefault="008B56CD" w:rsidP="00144D0F">
            <w:pPr>
              <w:spacing w:before="120" w:after="40"/>
              <w:jc w:val="center"/>
              <w:rPr>
                <w:rFonts w:ascii="Arial" w:hAnsi="Arial" w:cs="Arial"/>
                <w:sz w:val="20"/>
                <w:szCs w:val="20"/>
              </w:rPr>
            </w:pPr>
          </w:p>
        </w:tc>
      </w:tr>
      <w:tr w:rsidR="005010F8" w:rsidRPr="00BD13FB" w:rsidTr="005010F8">
        <w:tc>
          <w:tcPr>
            <w:tcW w:w="675" w:type="dxa"/>
            <w:vAlign w:val="center"/>
          </w:tcPr>
          <w:p w:rsidR="008B56CD" w:rsidRPr="00BD13FB" w:rsidRDefault="008B56CD" w:rsidP="00144D0F">
            <w:pPr>
              <w:pStyle w:val="ab"/>
              <w:widowControl/>
              <w:spacing w:before="120" w:after="40"/>
              <w:jc w:val="center"/>
              <w:rPr>
                <w:rFonts w:ascii="Arial" w:hAnsi="Arial" w:cs="Arial"/>
              </w:rPr>
            </w:pPr>
            <w:r w:rsidRPr="00BD13FB">
              <w:rPr>
                <w:rFonts w:ascii="Arial" w:hAnsi="Arial" w:cs="Arial"/>
              </w:rPr>
              <w:t>17.</w:t>
            </w:r>
          </w:p>
        </w:tc>
        <w:tc>
          <w:tcPr>
            <w:tcW w:w="3402" w:type="dxa"/>
            <w:vAlign w:val="center"/>
          </w:tcPr>
          <w:p w:rsidR="008B56CD" w:rsidRPr="00BD13FB" w:rsidRDefault="008B56CD" w:rsidP="00144D0F">
            <w:pPr>
              <w:autoSpaceDE w:val="0"/>
              <w:autoSpaceDN w:val="0"/>
              <w:adjustRightInd w:val="0"/>
              <w:jc w:val="center"/>
              <w:rPr>
                <w:rFonts w:ascii="Arial" w:hAnsi="Arial" w:cs="Arial"/>
                <w:sz w:val="20"/>
                <w:szCs w:val="20"/>
              </w:rPr>
            </w:pPr>
          </w:p>
        </w:tc>
        <w:tc>
          <w:tcPr>
            <w:tcW w:w="1560" w:type="dxa"/>
            <w:vAlign w:val="center"/>
          </w:tcPr>
          <w:p w:rsidR="008B56CD" w:rsidRPr="00BD13FB" w:rsidRDefault="008B56CD" w:rsidP="00144D0F">
            <w:pPr>
              <w:jc w:val="center"/>
              <w:rPr>
                <w:rFonts w:ascii="Arial" w:hAnsi="Arial" w:cs="Arial"/>
                <w:sz w:val="20"/>
                <w:szCs w:val="20"/>
              </w:rPr>
            </w:pPr>
          </w:p>
        </w:tc>
        <w:tc>
          <w:tcPr>
            <w:tcW w:w="2835" w:type="dxa"/>
            <w:vAlign w:val="center"/>
          </w:tcPr>
          <w:p w:rsidR="008B56CD" w:rsidRPr="00BD13FB" w:rsidRDefault="008B56CD" w:rsidP="00144D0F">
            <w:pPr>
              <w:jc w:val="center"/>
              <w:rPr>
                <w:rFonts w:ascii="Arial" w:hAnsi="Arial" w:cs="Arial"/>
                <w:sz w:val="20"/>
                <w:szCs w:val="20"/>
              </w:rPr>
            </w:pPr>
          </w:p>
        </w:tc>
        <w:tc>
          <w:tcPr>
            <w:tcW w:w="1984" w:type="dxa"/>
            <w:vAlign w:val="center"/>
          </w:tcPr>
          <w:p w:rsidR="008B56CD" w:rsidRPr="00BD13FB" w:rsidRDefault="008B56CD" w:rsidP="00144D0F">
            <w:pPr>
              <w:spacing w:before="120" w:after="40"/>
              <w:jc w:val="center"/>
              <w:rPr>
                <w:rFonts w:ascii="Arial" w:hAnsi="Arial" w:cs="Arial"/>
                <w:sz w:val="20"/>
                <w:szCs w:val="20"/>
              </w:rPr>
            </w:pPr>
          </w:p>
        </w:tc>
      </w:tr>
      <w:tr w:rsidR="005010F8" w:rsidRPr="00BD13FB" w:rsidTr="005010F8">
        <w:tc>
          <w:tcPr>
            <w:tcW w:w="675" w:type="dxa"/>
            <w:vAlign w:val="center"/>
          </w:tcPr>
          <w:p w:rsidR="00D05664" w:rsidRPr="00BD13FB" w:rsidRDefault="003A31AB" w:rsidP="00144D0F">
            <w:pPr>
              <w:pStyle w:val="ab"/>
              <w:widowControl/>
              <w:spacing w:before="120" w:after="40"/>
              <w:jc w:val="center"/>
              <w:rPr>
                <w:rFonts w:ascii="Arial" w:hAnsi="Arial" w:cs="Arial"/>
              </w:rPr>
            </w:pPr>
            <w:r w:rsidRPr="00BD13FB">
              <w:rPr>
                <w:rFonts w:ascii="Arial" w:hAnsi="Arial" w:cs="Arial"/>
              </w:rPr>
              <w:t>1</w:t>
            </w:r>
            <w:r w:rsidR="001609A6" w:rsidRPr="00BD13FB">
              <w:rPr>
                <w:rFonts w:ascii="Arial" w:hAnsi="Arial" w:cs="Arial"/>
              </w:rPr>
              <w:t>8</w:t>
            </w:r>
            <w:r w:rsidRPr="00BD13FB">
              <w:rPr>
                <w:rFonts w:ascii="Arial" w:hAnsi="Arial" w:cs="Arial"/>
              </w:rPr>
              <w:t>.</w:t>
            </w:r>
          </w:p>
        </w:tc>
        <w:tc>
          <w:tcPr>
            <w:tcW w:w="3402" w:type="dxa"/>
            <w:vAlign w:val="center"/>
          </w:tcPr>
          <w:p w:rsidR="00D05664" w:rsidRPr="00BD13FB" w:rsidRDefault="00D05664" w:rsidP="00682EC6">
            <w:pPr>
              <w:jc w:val="center"/>
              <w:rPr>
                <w:rFonts w:ascii="Arial" w:hAnsi="Arial" w:cs="Arial"/>
                <w:sz w:val="20"/>
                <w:szCs w:val="20"/>
              </w:rPr>
            </w:pPr>
          </w:p>
        </w:tc>
        <w:tc>
          <w:tcPr>
            <w:tcW w:w="1560" w:type="dxa"/>
            <w:vAlign w:val="center"/>
          </w:tcPr>
          <w:p w:rsidR="00D05664" w:rsidRPr="00BD13FB" w:rsidRDefault="00D05664" w:rsidP="00144D0F">
            <w:pPr>
              <w:pStyle w:val="ConsNormal"/>
              <w:widowControl/>
              <w:spacing w:before="120" w:after="40"/>
              <w:ind w:firstLine="0"/>
              <w:jc w:val="center"/>
              <w:rPr>
                <w:rFonts w:ascii="Arial" w:hAnsi="Arial" w:cs="Arial"/>
              </w:rPr>
            </w:pPr>
          </w:p>
        </w:tc>
        <w:tc>
          <w:tcPr>
            <w:tcW w:w="2835" w:type="dxa"/>
            <w:vAlign w:val="center"/>
          </w:tcPr>
          <w:p w:rsidR="00D05664" w:rsidRPr="00BD13FB" w:rsidRDefault="00D05664" w:rsidP="00144D0F">
            <w:pPr>
              <w:spacing w:before="120" w:after="40"/>
              <w:jc w:val="center"/>
              <w:rPr>
                <w:rFonts w:ascii="Arial" w:hAnsi="Arial" w:cs="Arial"/>
                <w:sz w:val="20"/>
                <w:szCs w:val="20"/>
              </w:rPr>
            </w:pPr>
          </w:p>
        </w:tc>
        <w:tc>
          <w:tcPr>
            <w:tcW w:w="1984" w:type="dxa"/>
            <w:vAlign w:val="center"/>
          </w:tcPr>
          <w:p w:rsidR="00D05664" w:rsidRPr="00BD13FB" w:rsidRDefault="00D05664" w:rsidP="00144D0F">
            <w:pPr>
              <w:spacing w:before="120" w:after="40"/>
              <w:jc w:val="center"/>
              <w:rPr>
                <w:rFonts w:ascii="Arial" w:hAnsi="Arial" w:cs="Arial"/>
                <w:sz w:val="20"/>
                <w:szCs w:val="20"/>
              </w:rPr>
            </w:pPr>
          </w:p>
        </w:tc>
      </w:tr>
      <w:tr w:rsidR="005010F8" w:rsidRPr="00BD13FB" w:rsidTr="005010F8">
        <w:tc>
          <w:tcPr>
            <w:tcW w:w="675" w:type="dxa"/>
            <w:vAlign w:val="center"/>
          </w:tcPr>
          <w:p w:rsidR="008B56CD" w:rsidRPr="00BD13FB" w:rsidRDefault="008B56CD" w:rsidP="00144D0F">
            <w:pPr>
              <w:pStyle w:val="ab"/>
              <w:widowControl/>
              <w:spacing w:before="120" w:after="40"/>
              <w:jc w:val="center"/>
              <w:rPr>
                <w:rFonts w:ascii="Arial" w:hAnsi="Arial" w:cs="Arial"/>
              </w:rPr>
            </w:pPr>
            <w:r w:rsidRPr="00BD13FB">
              <w:rPr>
                <w:rFonts w:ascii="Arial" w:hAnsi="Arial" w:cs="Arial"/>
              </w:rPr>
              <w:t>19.</w:t>
            </w:r>
          </w:p>
        </w:tc>
        <w:tc>
          <w:tcPr>
            <w:tcW w:w="3402" w:type="dxa"/>
            <w:vAlign w:val="center"/>
          </w:tcPr>
          <w:p w:rsidR="008B56CD" w:rsidRPr="00BD13FB" w:rsidRDefault="008B56CD" w:rsidP="00144D0F">
            <w:pPr>
              <w:jc w:val="center"/>
              <w:rPr>
                <w:rFonts w:ascii="Arial" w:hAnsi="Arial" w:cs="Arial"/>
                <w:sz w:val="20"/>
                <w:szCs w:val="20"/>
              </w:rPr>
            </w:pPr>
          </w:p>
        </w:tc>
        <w:tc>
          <w:tcPr>
            <w:tcW w:w="1560" w:type="dxa"/>
            <w:vAlign w:val="center"/>
          </w:tcPr>
          <w:p w:rsidR="008B56CD" w:rsidRPr="00BD13FB" w:rsidRDefault="008B56CD" w:rsidP="00144D0F">
            <w:pPr>
              <w:jc w:val="center"/>
              <w:rPr>
                <w:rFonts w:ascii="Arial" w:hAnsi="Arial" w:cs="Arial"/>
                <w:sz w:val="20"/>
                <w:szCs w:val="20"/>
              </w:rPr>
            </w:pPr>
          </w:p>
        </w:tc>
        <w:tc>
          <w:tcPr>
            <w:tcW w:w="2835" w:type="dxa"/>
            <w:vAlign w:val="center"/>
          </w:tcPr>
          <w:p w:rsidR="008B56CD" w:rsidRPr="00BD13FB" w:rsidRDefault="008B56CD" w:rsidP="00144D0F">
            <w:pPr>
              <w:jc w:val="center"/>
              <w:rPr>
                <w:rFonts w:ascii="Arial" w:hAnsi="Arial" w:cs="Arial"/>
                <w:sz w:val="20"/>
                <w:szCs w:val="20"/>
              </w:rPr>
            </w:pPr>
          </w:p>
        </w:tc>
        <w:tc>
          <w:tcPr>
            <w:tcW w:w="1984" w:type="dxa"/>
            <w:vAlign w:val="center"/>
          </w:tcPr>
          <w:p w:rsidR="008B56CD" w:rsidRPr="00BD13FB" w:rsidRDefault="008B56CD" w:rsidP="00144D0F">
            <w:pPr>
              <w:spacing w:before="120" w:after="40"/>
              <w:jc w:val="center"/>
              <w:rPr>
                <w:rFonts w:ascii="Arial" w:hAnsi="Arial" w:cs="Arial"/>
                <w:sz w:val="20"/>
                <w:szCs w:val="20"/>
              </w:rPr>
            </w:pPr>
          </w:p>
        </w:tc>
      </w:tr>
      <w:tr w:rsidR="005010F8" w:rsidRPr="00BD13FB" w:rsidTr="005010F8">
        <w:tc>
          <w:tcPr>
            <w:tcW w:w="675" w:type="dxa"/>
            <w:vAlign w:val="center"/>
          </w:tcPr>
          <w:p w:rsidR="00DF52EE" w:rsidRPr="00BD13FB" w:rsidRDefault="003A31AB" w:rsidP="00144D0F">
            <w:pPr>
              <w:pStyle w:val="ab"/>
              <w:widowControl/>
              <w:spacing w:before="120" w:after="40"/>
              <w:jc w:val="center"/>
              <w:rPr>
                <w:rFonts w:ascii="Arial" w:hAnsi="Arial" w:cs="Arial"/>
              </w:rPr>
            </w:pPr>
            <w:r w:rsidRPr="00BD13FB">
              <w:rPr>
                <w:rFonts w:ascii="Arial" w:hAnsi="Arial" w:cs="Arial"/>
              </w:rPr>
              <w:t>2</w:t>
            </w:r>
            <w:r w:rsidR="001609A6" w:rsidRPr="00BD13FB">
              <w:rPr>
                <w:rFonts w:ascii="Arial" w:hAnsi="Arial" w:cs="Arial"/>
              </w:rPr>
              <w:t>0</w:t>
            </w:r>
            <w:r w:rsidRPr="00BD13FB">
              <w:rPr>
                <w:rFonts w:ascii="Arial" w:hAnsi="Arial" w:cs="Arial"/>
              </w:rPr>
              <w:t>.</w:t>
            </w:r>
          </w:p>
        </w:tc>
        <w:tc>
          <w:tcPr>
            <w:tcW w:w="3402" w:type="dxa"/>
            <w:vAlign w:val="center"/>
          </w:tcPr>
          <w:p w:rsidR="00DF52EE" w:rsidRPr="00BD13FB" w:rsidRDefault="00DF52EE" w:rsidP="00682EC6">
            <w:pPr>
              <w:jc w:val="center"/>
              <w:rPr>
                <w:rFonts w:ascii="Arial" w:hAnsi="Arial" w:cs="Arial"/>
                <w:sz w:val="20"/>
                <w:szCs w:val="20"/>
              </w:rPr>
            </w:pPr>
          </w:p>
        </w:tc>
        <w:tc>
          <w:tcPr>
            <w:tcW w:w="1560" w:type="dxa"/>
            <w:vAlign w:val="center"/>
          </w:tcPr>
          <w:p w:rsidR="00DF52EE" w:rsidRPr="00BD13FB" w:rsidRDefault="00DF52EE" w:rsidP="00144D0F">
            <w:pPr>
              <w:pStyle w:val="ConsNormal"/>
              <w:widowControl/>
              <w:spacing w:before="120" w:after="40"/>
              <w:ind w:firstLine="0"/>
              <w:jc w:val="center"/>
              <w:rPr>
                <w:rFonts w:ascii="Arial" w:hAnsi="Arial" w:cs="Arial"/>
              </w:rPr>
            </w:pPr>
          </w:p>
        </w:tc>
        <w:tc>
          <w:tcPr>
            <w:tcW w:w="2835" w:type="dxa"/>
            <w:vAlign w:val="center"/>
          </w:tcPr>
          <w:p w:rsidR="00DF52EE" w:rsidRPr="00BD13FB" w:rsidRDefault="00DF52EE" w:rsidP="00144D0F">
            <w:pPr>
              <w:spacing w:before="120" w:after="40"/>
              <w:jc w:val="center"/>
              <w:rPr>
                <w:rFonts w:ascii="Arial" w:hAnsi="Arial" w:cs="Arial"/>
                <w:sz w:val="20"/>
                <w:szCs w:val="20"/>
              </w:rPr>
            </w:pPr>
          </w:p>
        </w:tc>
        <w:tc>
          <w:tcPr>
            <w:tcW w:w="1984" w:type="dxa"/>
            <w:vAlign w:val="center"/>
          </w:tcPr>
          <w:p w:rsidR="00DF52EE" w:rsidRPr="00BD13FB" w:rsidRDefault="00DF52EE" w:rsidP="00144D0F">
            <w:pPr>
              <w:spacing w:before="120" w:after="40"/>
              <w:jc w:val="center"/>
              <w:rPr>
                <w:rFonts w:ascii="Arial" w:hAnsi="Arial" w:cs="Arial"/>
                <w:sz w:val="20"/>
                <w:szCs w:val="20"/>
              </w:rPr>
            </w:pPr>
          </w:p>
        </w:tc>
      </w:tr>
    </w:tbl>
    <w:p w:rsidR="00616332" w:rsidRPr="003436FE" w:rsidRDefault="00616332" w:rsidP="003436FE">
      <w:pPr>
        <w:jc w:val="both"/>
        <w:rPr>
          <w:rFonts w:ascii="Arial" w:hAnsi="Arial" w:cs="Arial"/>
          <w:sz w:val="22"/>
          <w:szCs w:val="22"/>
        </w:rPr>
      </w:pPr>
    </w:p>
    <w:p w:rsidR="005F5D32" w:rsidRPr="003436FE" w:rsidRDefault="005F5D32" w:rsidP="00A76698">
      <w:pPr>
        <w:jc w:val="both"/>
        <w:rPr>
          <w:rFonts w:ascii="Arial" w:hAnsi="Arial" w:cs="Arial"/>
          <w:sz w:val="22"/>
          <w:szCs w:val="22"/>
        </w:rPr>
      </w:pPr>
    </w:p>
    <w:p w:rsidR="007B0717" w:rsidRPr="00BD13FB" w:rsidRDefault="007B0717" w:rsidP="008D1D3E">
      <w:pPr>
        <w:jc w:val="both"/>
        <w:rPr>
          <w:rFonts w:ascii="Arial" w:hAnsi="Arial" w:cs="Arial"/>
          <w:sz w:val="22"/>
          <w:szCs w:val="22"/>
        </w:rPr>
      </w:pPr>
    </w:p>
    <w:p w:rsidR="00A76698" w:rsidRPr="00BD13FB" w:rsidRDefault="00A76698" w:rsidP="00A76698">
      <w:pPr>
        <w:jc w:val="both"/>
        <w:rPr>
          <w:rFonts w:ascii="Arial" w:hAnsi="Arial" w:cs="Arial"/>
          <w:sz w:val="22"/>
          <w:szCs w:val="22"/>
        </w:rPr>
      </w:pPr>
      <w:r w:rsidRPr="00BD13FB">
        <w:rPr>
          <w:rFonts w:ascii="Arial" w:hAnsi="Arial" w:cs="Arial"/>
          <w:sz w:val="22"/>
          <w:szCs w:val="22"/>
        </w:rPr>
        <w:t>Получен экземпляр Меморандума:</w:t>
      </w:r>
    </w:p>
    <w:p w:rsidR="00A76698" w:rsidRPr="00BD13FB" w:rsidRDefault="00A76698" w:rsidP="00A76698">
      <w:pPr>
        <w:jc w:val="both"/>
        <w:rPr>
          <w:rFonts w:ascii="Arial" w:hAnsi="Arial" w:cs="Arial"/>
          <w:sz w:val="22"/>
          <w:szCs w:val="22"/>
        </w:rPr>
      </w:pPr>
    </w:p>
    <w:p w:rsidR="00A76698" w:rsidRPr="00BD13FB" w:rsidRDefault="004D0E70" w:rsidP="00555BC4">
      <w:pPr>
        <w:tabs>
          <w:tab w:val="right" w:pos="14220"/>
        </w:tabs>
        <w:jc w:val="both"/>
        <w:rPr>
          <w:rFonts w:ascii="Arial" w:hAnsi="Arial" w:cs="Arial"/>
          <w:sz w:val="22"/>
          <w:szCs w:val="22"/>
        </w:rPr>
      </w:pPr>
      <w:r w:rsidRPr="00BD13FB">
        <w:rPr>
          <w:rFonts w:ascii="Arial" w:hAnsi="Arial" w:cs="Arial"/>
          <w:sz w:val="22"/>
          <w:szCs w:val="22"/>
        </w:rPr>
        <w:t>__________________________</w:t>
      </w:r>
      <w:r w:rsidR="00A01FA6" w:rsidRPr="00BD13FB">
        <w:rPr>
          <w:rFonts w:ascii="Arial" w:hAnsi="Arial" w:cs="Arial"/>
          <w:sz w:val="22"/>
          <w:szCs w:val="22"/>
        </w:rPr>
        <w:t xml:space="preserve"> </w:t>
      </w:r>
      <w:r w:rsidR="008D1D3E" w:rsidRPr="00BD13FB">
        <w:rPr>
          <w:rFonts w:ascii="Arial" w:hAnsi="Arial" w:cs="Arial"/>
          <w:sz w:val="22"/>
          <w:szCs w:val="22"/>
        </w:rPr>
        <w:t>(</w:t>
      </w:r>
      <w:r w:rsidR="007532E4" w:rsidRPr="00BD13FB">
        <w:rPr>
          <w:rFonts w:ascii="Arial" w:hAnsi="Arial" w:cs="Arial"/>
          <w:sz w:val="22"/>
          <w:szCs w:val="22"/>
        </w:rPr>
        <w:t xml:space="preserve"> ____________</w:t>
      </w:r>
      <w:r w:rsidR="009D6CA1" w:rsidRPr="00BD13FB">
        <w:rPr>
          <w:rFonts w:ascii="Arial" w:hAnsi="Arial" w:cs="Arial"/>
          <w:sz w:val="22"/>
          <w:szCs w:val="22"/>
        </w:rPr>
        <w:t>_____________</w:t>
      </w:r>
      <w:r w:rsidR="00E07FB1" w:rsidRPr="00BD13FB">
        <w:rPr>
          <w:rFonts w:ascii="Arial" w:hAnsi="Arial" w:cs="Arial"/>
          <w:sz w:val="22"/>
          <w:szCs w:val="22"/>
        </w:rPr>
        <w:t xml:space="preserve">, </w:t>
      </w:r>
      <w:r w:rsidR="007532E4" w:rsidRPr="00BD13FB">
        <w:rPr>
          <w:rFonts w:ascii="Arial" w:hAnsi="Arial" w:cs="Arial"/>
          <w:sz w:val="22"/>
          <w:szCs w:val="22"/>
        </w:rPr>
        <w:t>______________</w:t>
      </w:r>
      <w:r w:rsidR="009D6CA1" w:rsidRPr="00BD13FB">
        <w:rPr>
          <w:rFonts w:ascii="Arial" w:hAnsi="Arial" w:cs="Arial"/>
          <w:sz w:val="22"/>
          <w:szCs w:val="22"/>
        </w:rPr>
        <w:t>____________</w:t>
      </w:r>
      <w:r w:rsidR="008D1D3E" w:rsidRPr="00BD13FB">
        <w:rPr>
          <w:rFonts w:ascii="Arial" w:hAnsi="Arial" w:cs="Arial"/>
          <w:sz w:val="22"/>
          <w:szCs w:val="22"/>
        </w:rPr>
        <w:t>)</w:t>
      </w:r>
    </w:p>
    <w:p w:rsidR="007532E4" w:rsidRPr="00BD13FB" w:rsidRDefault="009D6CA1" w:rsidP="007532E4">
      <w:pPr>
        <w:tabs>
          <w:tab w:val="right" w:pos="14220"/>
        </w:tabs>
        <w:jc w:val="center"/>
        <w:rPr>
          <w:rFonts w:ascii="Arial" w:hAnsi="Arial" w:cs="Arial"/>
          <w:sz w:val="20"/>
          <w:szCs w:val="22"/>
        </w:rPr>
      </w:pPr>
      <w:r w:rsidRPr="00BD13FB">
        <w:rPr>
          <w:rFonts w:ascii="Arial" w:hAnsi="Arial" w:cs="Arial"/>
          <w:sz w:val="20"/>
          <w:szCs w:val="22"/>
        </w:rPr>
        <w:t xml:space="preserve">                                 </w:t>
      </w:r>
      <w:r w:rsidR="00BD13FB" w:rsidRPr="00BD13FB">
        <w:rPr>
          <w:rFonts w:ascii="Arial" w:hAnsi="Arial" w:cs="Arial"/>
          <w:sz w:val="20"/>
          <w:szCs w:val="22"/>
        </w:rPr>
        <w:t xml:space="preserve">        </w:t>
      </w:r>
      <w:r w:rsidR="00BD13FB">
        <w:rPr>
          <w:rFonts w:ascii="Arial" w:hAnsi="Arial" w:cs="Arial"/>
          <w:sz w:val="20"/>
          <w:szCs w:val="22"/>
        </w:rPr>
        <w:t xml:space="preserve">        </w:t>
      </w:r>
      <w:r w:rsidR="00BD13FB" w:rsidRPr="00BD13FB">
        <w:rPr>
          <w:rFonts w:ascii="Arial" w:hAnsi="Arial" w:cs="Arial"/>
          <w:sz w:val="20"/>
          <w:szCs w:val="22"/>
        </w:rPr>
        <w:t xml:space="preserve">        </w:t>
      </w:r>
      <w:r w:rsidR="007532E4" w:rsidRPr="00BD13FB">
        <w:rPr>
          <w:rFonts w:ascii="Arial" w:hAnsi="Arial" w:cs="Arial"/>
          <w:sz w:val="20"/>
          <w:szCs w:val="22"/>
        </w:rPr>
        <w:t xml:space="preserve">Ф.И.О.                       </w:t>
      </w:r>
      <w:r w:rsidRPr="00BD13FB">
        <w:rPr>
          <w:rFonts w:ascii="Arial" w:hAnsi="Arial" w:cs="Arial"/>
          <w:sz w:val="20"/>
          <w:szCs w:val="22"/>
        </w:rPr>
        <w:t xml:space="preserve">   </w:t>
      </w:r>
      <w:r w:rsidR="00BD13FB" w:rsidRPr="00BD13FB">
        <w:rPr>
          <w:rFonts w:ascii="Arial" w:hAnsi="Arial" w:cs="Arial"/>
          <w:sz w:val="20"/>
          <w:szCs w:val="22"/>
        </w:rPr>
        <w:t xml:space="preserve">         </w:t>
      </w:r>
      <w:r w:rsidR="00BD13FB">
        <w:rPr>
          <w:rFonts w:ascii="Arial" w:hAnsi="Arial" w:cs="Arial"/>
          <w:sz w:val="20"/>
          <w:szCs w:val="22"/>
        </w:rPr>
        <w:t xml:space="preserve">            </w:t>
      </w:r>
      <w:r w:rsidRPr="00BD13FB">
        <w:rPr>
          <w:rFonts w:ascii="Arial" w:hAnsi="Arial" w:cs="Arial"/>
          <w:sz w:val="20"/>
          <w:szCs w:val="22"/>
        </w:rPr>
        <w:t xml:space="preserve"> </w:t>
      </w:r>
      <w:r w:rsidR="007532E4" w:rsidRPr="00BD13FB">
        <w:rPr>
          <w:rFonts w:ascii="Arial" w:hAnsi="Arial" w:cs="Arial"/>
          <w:sz w:val="20"/>
          <w:szCs w:val="22"/>
        </w:rPr>
        <w:t>должность</w:t>
      </w:r>
    </w:p>
    <w:sectPr w:rsidR="007532E4" w:rsidRPr="00BD13FB" w:rsidSect="003C64C4">
      <w:pgSz w:w="11906" w:h="16838" w:code="9"/>
      <w:pgMar w:top="1134" w:right="851"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15C" w:rsidRDefault="0093115C">
      <w:r>
        <w:separator/>
      </w:r>
    </w:p>
  </w:endnote>
  <w:endnote w:type="continuationSeparator" w:id="0">
    <w:p w:rsidR="0093115C" w:rsidRDefault="009311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nsultant">
    <w:altName w:val="Courier New"/>
    <w:panose1 w:val="00000000000000000000"/>
    <w:charset w:val="00"/>
    <w:family w:val="modern"/>
    <w:notTrueType/>
    <w:pitch w:val="fixed"/>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727" w:rsidRDefault="00856727">
    <w:pPr>
      <w:pStyle w:val="ab"/>
      <w:jc w:val="right"/>
    </w:pPr>
  </w:p>
  <w:tbl>
    <w:tblPr>
      <w:tblW w:w="0" w:type="auto"/>
      <w:jc w:val="center"/>
      <w:tblBorders>
        <w:top w:val="single" w:sz="4" w:space="0" w:color="auto"/>
      </w:tblBorders>
      <w:tblLook w:val="0000"/>
    </w:tblPr>
    <w:tblGrid>
      <w:gridCol w:w="4423"/>
      <w:gridCol w:w="637"/>
      <w:gridCol w:w="4510"/>
    </w:tblGrid>
    <w:tr w:rsidR="00856727" w:rsidTr="00232216">
      <w:trPr>
        <w:jc w:val="center"/>
      </w:trPr>
      <w:tc>
        <w:tcPr>
          <w:tcW w:w="4423" w:type="dxa"/>
        </w:tcPr>
        <w:p w:rsidR="003436FE" w:rsidRDefault="00967B64" w:rsidP="003436FE">
          <w:pPr>
            <w:rPr>
              <w:rFonts w:ascii="Arial" w:hAnsi="Arial" w:cs="Arial"/>
              <w:sz w:val="22"/>
            </w:rPr>
          </w:pPr>
          <w:r w:rsidRPr="00BD13FB">
            <w:rPr>
              <w:rFonts w:ascii="Arial" w:hAnsi="Arial" w:cs="Arial"/>
              <w:sz w:val="22"/>
            </w:rPr>
            <w:t xml:space="preserve">ООО Аудиторская фирма             </w:t>
          </w:r>
        </w:p>
        <w:p w:rsidR="00856727" w:rsidRPr="00BD13FB" w:rsidRDefault="00967B64" w:rsidP="003436FE">
          <w:pPr>
            <w:rPr>
              <w:rStyle w:val="a5"/>
              <w:rFonts w:ascii="Arial" w:hAnsi="Arial" w:cs="Arial"/>
              <w:sz w:val="22"/>
              <w:lang w:val="ru-RU"/>
            </w:rPr>
          </w:pPr>
          <w:r w:rsidRPr="00BD13FB">
            <w:rPr>
              <w:rFonts w:ascii="Arial" w:hAnsi="Arial" w:cs="Arial"/>
              <w:sz w:val="22"/>
            </w:rPr>
            <w:t>«</w:t>
          </w:r>
          <w:r w:rsidR="0037396D">
            <w:rPr>
              <w:rFonts w:ascii="Arial" w:hAnsi="Arial" w:cs="Arial"/>
              <w:sz w:val="22"/>
            </w:rPr>
            <w:t>Триада</w:t>
          </w:r>
          <w:r w:rsidRPr="00BD13FB">
            <w:rPr>
              <w:rFonts w:ascii="Arial" w:hAnsi="Arial" w:cs="Arial"/>
              <w:sz w:val="22"/>
            </w:rPr>
            <w:t xml:space="preserve"> Аудит»</w:t>
          </w:r>
        </w:p>
      </w:tc>
      <w:tc>
        <w:tcPr>
          <w:tcW w:w="637" w:type="dxa"/>
          <w:vAlign w:val="center"/>
        </w:tcPr>
        <w:p w:rsidR="00856727" w:rsidRPr="00BD13FB" w:rsidRDefault="00346850" w:rsidP="00232216">
          <w:pPr>
            <w:jc w:val="center"/>
            <w:rPr>
              <w:rStyle w:val="a5"/>
              <w:rFonts w:ascii="Arial" w:hAnsi="Arial" w:cs="Arial"/>
              <w:b w:val="0"/>
              <w:sz w:val="22"/>
              <w:szCs w:val="24"/>
            </w:rPr>
          </w:pPr>
          <w:r w:rsidRPr="00BD13FB">
            <w:rPr>
              <w:rStyle w:val="a5"/>
              <w:rFonts w:ascii="Arial" w:hAnsi="Arial" w:cs="Arial"/>
              <w:b w:val="0"/>
              <w:sz w:val="22"/>
              <w:szCs w:val="24"/>
            </w:rPr>
            <w:fldChar w:fldCharType="begin"/>
          </w:r>
          <w:r w:rsidR="00856727" w:rsidRPr="00BD13FB">
            <w:rPr>
              <w:rStyle w:val="a5"/>
              <w:rFonts w:ascii="Arial" w:hAnsi="Arial" w:cs="Arial"/>
              <w:b w:val="0"/>
              <w:sz w:val="22"/>
              <w:szCs w:val="24"/>
            </w:rPr>
            <w:instrText xml:space="preserve"> PAGE </w:instrText>
          </w:r>
          <w:r w:rsidRPr="00BD13FB">
            <w:rPr>
              <w:rStyle w:val="a5"/>
              <w:rFonts w:ascii="Arial" w:hAnsi="Arial" w:cs="Arial"/>
              <w:b w:val="0"/>
              <w:sz w:val="22"/>
              <w:szCs w:val="24"/>
            </w:rPr>
            <w:fldChar w:fldCharType="separate"/>
          </w:r>
          <w:r w:rsidR="00596320">
            <w:rPr>
              <w:rStyle w:val="a5"/>
              <w:rFonts w:ascii="Arial" w:hAnsi="Arial" w:cs="Arial"/>
              <w:b w:val="0"/>
              <w:noProof/>
              <w:sz w:val="22"/>
              <w:szCs w:val="24"/>
            </w:rPr>
            <w:t>2</w:t>
          </w:r>
          <w:r w:rsidRPr="00BD13FB">
            <w:rPr>
              <w:rStyle w:val="a5"/>
              <w:rFonts w:ascii="Arial" w:hAnsi="Arial" w:cs="Arial"/>
              <w:b w:val="0"/>
              <w:sz w:val="22"/>
              <w:szCs w:val="24"/>
            </w:rPr>
            <w:fldChar w:fldCharType="end"/>
          </w:r>
        </w:p>
      </w:tc>
      <w:tc>
        <w:tcPr>
          <w:tcW w:w="4510" w:type="dxa"/>
        </w:tcPr>
        <w:p w:rsidR="00856727" w:rsidRPr="00BD13FB" w:rsidRDefault="00856727" w:rsidP="00232216">
          <w:pPr>
            <w:rPr>
              <w:rStyle w:val="a5"/>
              <w:rFonts w:ascii="Arial" w:hAnsi="Arial" w:cs="Arial"/>
              <w:b w:val="0"/>
              <w:sz w:val="22"/>
            </w:rPr>
          </w:pPr>
        </w:p>
        <w:p w:rsidR="00856727" w:rsidRPr="00BD13FB" w:rsidRDefault="00856727" w:rsidP="00232216">
          <w:pPr>
            <w:jc w:val="right"/>
            <w:rPr>
              <w:rStyle w:val="a5"/>
              <w:rFonts w:ascii="Arial" w:hAnsi="Arial" w:cs="Arial"/>
              <w:b w:val="0"/>
              <w:sz w:val="22"/>
            </w:rPr>
          </w:pPr>
        </w:p>
      </w:tc>
    </w:tr>
  </w:tbl>
  <w:p w:rsidR="00856727" w:rsidRDefault="00856727" w:rsidP="007B643C">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tblBorders>
      <w:tblLook w:val="0000"/>
    </w:tblPr>
    <w:tblGrid>
      <w:gridCol w:w="4423"/>
      <w:gridCol w:w="637"/>
      <w:gridCol w:w="4510"/>
    </w:tblGrid>
    <w:tr w:rsidR="00856727" w:rsidTr="0085520B">
      <w:trPr>
        <w:jc w:val="center"/>
      </w:trPr>
      <w:tc>
        <w:tcPr>
          <w:tcW w:w="4423" w:type="dxa"/>
        </w:tcPr>
        <w:p w:rsidR="003436FE" w:rsidRDefault="007532E4" w:rsidP="003436FE">
          <w:pPr>
            <w:rPr>
              <w:rFonts w:ascii="Arial" w:hAnsi="Arial" w:cs="Arial"/>
              <w:sz w:val="22"/>
            </w:rPr>
          </w:pPr>
          <w:r w:rsidRPr="00BD13FB">
            <w:rPr>
              <w:rFonts w:ascii="Arial" w:hAnsi="Arial" w:cs="Arial"/>
              <w:sz w:val="22"/>
            </w:rPr>
            <w:t xml:space="preserve">ООО </w:t>
          </w:r>
          <w:r w:rsidR="003436FE">
            <w:rPr>
              <w:rFonts w:ascii="Arial" w:hAnsi="Arial" w:cs="Arial"/>
              <w:sz w:val="22"/>
            </w:rPr>
            <w:t xml:space="preserve">Аудиторская фирма             </w:t>
          </w:r>
        </w:p>
        <w:p w:rsidR="00856727" w:rsidRPr="00BD13FB" w:rsidRDefault="003436FE" w:rsidP="003436FE">
          <w:pPr>
            <w:rPr>
              <w:rStyle w:val="a5"/>
              <w:rFonts w:ascii="Arial" w:hAnsi="Arial" w:cs="Arial"/>
              <w:sz w:val="22"/>
              <w:lang w:val="ru-RU"/>
            </w:rPr>
          </w:pPr>
          <w:r>
            <w:rPr>
              <w:rFonts w:ascii="Arial" w:hAnsi="Arial" w:cs="Arial"/>
              <w:sz w:val="22"/>
            </w:rPr>
            <w:t>«</w:t>
          </w:r>
          <w:r w:rsidR="0037396D">
            <w:rPr>
              <w:rFonts w:ascii="Arial" w:hAnsi="Arial" w:cs="Arial"/>
              <w:sz w:val="22"/>
            </w:rPr>
            <w:t>Т</w:t>
          </w:r>
          <w:r>
            <w:rPr>
              <w:rFonts w:ascii="Arial" w:hAnsi="Arial" w:cs="Arial"/>
              <w:sz w:val="22"/>
            </w:rPr>
            <w:t>р</w:t>
          </w:r>
          <w:r w:rsidR="0037396D">
            <w:rPr>
              <w:rFonts w:ascii="Arial" w:hAnsi="Arial" w:cs="Arial"/>
              <w:sz w:val="22"/>
            </w:rPr>
            <w:t>иада</w:t>
          </w:r>
          <w:r w:rsidR="007532E4" w:rsidRPr="00BD13FB">
            <w:rPr>
              <w:rFonts w:ascii="Arial" w:hAnsi="Arial" w:cs="Arial"/>
              <w:sz w:val="22"/>
            </w:rPr>
            <w:t xml:space="preserve"> Аудит»</w:t>
          </w:r>
        </w:p>
      </w:tc>
      <w:tc>
        <w:tcPr>
          <w:tcW w:w="637" w:type="dxa"/>
          <w:vAlign w:val="center"/>
        </w:tcPr>
        <w:p w:rsidR="00856727" w:rsidRPr="00BD13FB" w:rsidRDefault="00346850" w:rsidP="0085520B">
          <w:pPr>
            <w:jc w:val="center"/>
            <w:rPr>
              <w:rStyle w:val="a5"/>
              <w:rFonts w:ascii="Arial" w:hAnsi="Arial" w:cs="Arial"/>
              <w:b w:val="0"/>
              <w:sz w:val="22"/>
              <w:szCs w:val="24"/>
            </w:rPr>
          </w:pPr>
          <w:r w:rsidRPr="00BD13FB">
            <w:rPr>
              <w:rStyle w:val="a5"/>
              <w:rFonts w:ascii="Arial" w:hAnsi="Arial" w:cs="Arial"/>
              <w:b w:val="0"/>
              <w:sz w:val="22"/>
              <w:szCs w:val="24"/>
            </w:rPr>
            <w:fldChar w:fldCharType="begin"/>
          </w:r>
          <w:r w:rsidR="00856727" w:rsidRPr="00BD13FB">
            <w:rPr>
              <w:rStyle w:val="a5"/>
              <w:rFonts w:ascii="Arial" w:hAnsi="Arial" w:cs="Arial"/>
              <w:b w:val="0"/>
              <w:sz w:val="22"/>
              <w:szCs w:val="24"/>
            </w:rPr>
            <w:instrText xml:space="preserve"> PAGE </w:instrText>
          </w:r>
          <w:r w:rsidRPr="00BD13FB">
            <w:rPr>
              <w:rStyle w:val="a5"/>
              <w:rFonts w:ascii="Arial" w:hAnsi="Arial" w:cs="Arial"/>
              <w:b w:val="0"/>
              <w:sz w:val="22"/>
              <w:szCs w:val="24"/>
            </w:rPr>
            <w:fldChar w:fldCharType="separate"/>
          </w:r>
          <w:r w:rsidR="00596320">
            <w:rPr>
              <w:rStyle w:val="a5"/>
              <w:rFonts w:ascii="Arial" w:hAnsi="Arial" w:cs="Arial"/>
              <w:b w:val="0"/>
              <w:noProof/>
              <w:sz w:val="22"/>
              <w:szCs w:val="24"/>
            </w:rPr>
            <w:t>1</w:t>
          </w:r>
          <w:r w:rsidRPr="00BD13FB">
            <w:rPr>
              <w:rStyle w:val="a5"/>
              <w:rFonts w:ascii="Arial" w:hAnsi="Arial" w:cs="Arial"/>
              <w:b w:val="0"/>
              <w:sz w:val="22"/>
              <w:szCs w:val="24"/>
            </w:rPr>
            <w:fldChar w:fldCharType="end"/>
          </w:r>
        </w:p>
      </w:tc>
      <w:tc>
        <w:tcPr>
          <w:tcW w:w="4510" w:type="dxa"/>
        </w:tcPr>
        <w:p w:rsidR="00856727" w:rsidRPr="00BD13FB" w:rsidRDefault="00856727" w:rsidP="0085520B">
          <w:pPr>
            <w:rPr>
              <w:rStyle w:val="a5"/>
              <w:rFonts w:ascii="Arial" w:hAnsi="Arial" w:cs="Arial"/>
              <w:b w:val="0"/>
              <w:sz w:val="22"/>
            </w:rPr>
          </w:pPr>
        </w:p>
        <w:p w:rsidR="00856727" w:rsidRPr="00BD13FB" w:rsidRDefault="00856727" w:rsidP="0085520B">
          <w:pPr>
            <w:jc w:val="right"/>
            <w:rPr>
              <w:rStyle w:val="a5"/>
              <w:rFonts w:ascii="Arial" w:hAnsi="Arial" w:cs="Arial"/>
              <w:b w:val="0"/>
              <w:sz w:val="22"/>
            </w:rPr>
          </w:pPr>
        </w:p>
      </w:tc>
    </w:tr>
  </w:tbl>
  <w:p w:rsidR="00856727" w:rsidRDefault="00856727">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15C" w:rsidRDefault="0093115C">
      <w:r>
        <w:separator/>
      </w:r>
    </w:p>
  </w:footnote>
  <w:footnote w:type="continuationSeparator" w:id="0">
    <w:p w:rsidR="0093115C" w:rsidRDefault="009311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727" w:rsidRPr="00395C0B" w:rsidRDefault="00856727" w:rsidP="005512A1">
    <w:pPr>
      <w:pStyle w:val="a9"/>
      <w:tabs>
        <w:tab w:val="clear" w:pos="8306"/>
        <w:tab w:val="right" w:pos="9360"/>
      </w:tabs>
      <w:jc w:val="center"/>
      <w:rPr>
        <w:ins w:id="1" w:author="Pachina_E" w:date="2010-01-12T14:43:00Z"/>
        <w:sz w:val="24"/>
        <w:szCs w:val="24"/>
      </w:rPr>
    </w:pPr>
    <w:ins w:id="2" w:author="Pachina_E" w:date="2010-01-12T14:44:00Z">
      <w:r>
        <w:rPr>
          <w:b/>
          <w:sz w:val="24"/>
          <w:szCs w:val="24"/>
        </w:rPr>
        <w:t>Меморандум</w:t>
      </w:r>
    </w:ins>
    <w:ins w:id="3" w:author="Pachina_E" w:date="2010-01-12T14:43:00Z">
      <w:r w:rsidRPr="00395C0B">
        <w:rPr>
          <w:b/>
          <w:sz w:val="24"/>
          <w:szCs w:val="24"/>
        </w:rPr>
        <w:t xml:space="preserve"> по результатам аудита</w:t>
      </w:r>
    </w:ins>
    <w:ins w:id="4" w:author="Pachina_E" w:date="2010-01-12T14:44:00Z">
      <w:r>
        <w:rPr>
          <w:b/>
          <w:sz w:val="24"/>
          <w:szCs w:val="24"/>
        </w:rPr>
        <w:t xml:space="preserve">      </w:t>
      </w:r>
    </w:ins>
    <w:r>
      <w:rPr>
        <w:b/>
        <w:sz w:val="24"/>
        <w:szCs w:val="24"/>
      </w:rPr>
      <w:t xml:space="preserve">      </w:t>
    </w:r>
    <w:r>
      <w:rPr>
        <w:b/>
        <w:sz w:val="24"/>
        <w:szCs w:val="24"/>
      </w:rPr>
      <w:tab/>
      <w:t xml:space="preserve">          </w:t>
    </w:r>
    <w:ins w:id="5" w:author="Pachina_E" w:date="2010-01-12T14:44:00Z">
      <w:r>
        <w:rPr>
          <w:b/>
          <w:i/>
          <w:sz w:val="24"/>
          <w:szCs w:val="24"/>
        </w:rPr>
        <w:t>Предварительная информация</w:t>
      </w:r>
    </w:ins>
  </w:p>
  <w:p w:rsidR="00856727" w:rsidRDefault="00856727" w:rsidP="005512A1">
    <w:pPr>
      <w:pStyle w:val="a9"/>
      <w:jc w:val="center"/>
    </w:pPr>
    <w:r>
      <w:t>___________________________________________________________________________________________________</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727" w:rsidRPr="00BD13FB" w:rsidRDefault="00856727" w:rsidP="0085520B">
    <w:pPr>
      <w:pStyle w:val="a9"/>
      <w:tabs>
        <w:tab w:val="clear" w:pos="8306"/>
        <w:tab w:val="right" w:pos="9900"/>
      </w:tabs>
      <w:rPr>
        <w:rFonts w:ascii="Arial" w:hAnsi="Arial" w:cs="Arial"/>
        <w:sz w:val="18"/>
      </w:rPr>
    </w:pPr>
    <w:ins w:id="6" w:author="Pachina_E" w:date="2010-01-12T14:44:00Z">
      <w:r w:rsidRPr="00BD13FB">
        <w:rPr>
          <w:rFonts w:ascii="Arial" w:hAnsi="Arial" w:cs="Arial"/>
          <w:b/>
          <w:sz w:val="22"/>
          <w:szCs w:val="24"/>
        </w:rPr>
        <w:t>Меморандум</w:t>
      </w:r>
    </w:ins>
    <w:ins w:id="7" w:author="Pachina_E" w:date="2010-01-12T14:43:00Z">
      <w:r w:rsidRPr="00BD13FB">
        <w:rPr>
          <w:rFonts w:ascii="Arial" w:hAnsi="Arial" w:cs="Arial"/>
          <w:b/>
          <w:sz w:val="22"/>
          <w:szCs w:val="24"/>
        </w:rPr>
        <w:t xml:space="preserve"> по результатам аудита</w:t>
      </w:r>
    </w:ins>
    <w:r w:rsidRPr="00BD13FB">
      <w:rPr>
        <w:rFonts w:ascii="Arial" w:hAnsi="Arial" w:cs="Arial"/>
        <w:b/>
        <w:sz w:val="22"/>
        <w:szCs w:val="24"/>
      </w:rPr>
      <w:tab/>
    </w:r>
    <w:r w:rsidRPr="00BD13FB">
      <w:rPr>
        <w:rFonts w:ascii="Arial" w:hAnsi="Arial" w:cs="Arial"/>
        <w:b/>
        <w:sz w:val="22"/>
        <w:szCs w:val="24"/>
      </w:rPr>
      <w:tab/>
      <w:t xml:space="preserve">          </w:t>
    </w:r>
    <w:ins w:id="8" w:author="Pachina_E" w:date="2010-01-12T14:44:00Z">
      <w:r w:rsidRPr="00BD13FB">
        <w:rPr>
          <w:rFonts w:ascii="Arial" w:hAnsi="Arial" w:cs="Arial"/>
          <w:b/>
          <w:i/>
          <w:sz w:val="22"/>
          <w:szCs w:val="24"/>
        </w:rPr>
        <w:t>Предварительная информация</w:t>
      </w:r>
    </w:ins>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7706B"/>
    <w:multiLevelType w:val="hybridMultilevel"/>
    <w:tmpl w:val="324C1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A430A1"/>
    <w:multiLevelType w:val="hybridMultilevel"/>
    <w:tmpl w:val="5F3E6B4E"/>
    <w:lvl w:ilvl="0" w:tplc="000000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CC3215"/>
    <w:multiLevelType w:val="hybridMultilevel"/>
    <w:tmpl w:val="DE5AA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D466BB"/>
    <w:multiLevelType w:val="hybridMultilevel"/>
    <w:tmpl w:val="061A5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2C41717"/>
    <w:multiLevelType w:val="hybridMultilevel"/>
    <w:tmpl w:val="20A4787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DC96C50"/>
    <w:multiLevelType w:val="hybridMultilevel"/>
    <w:tmpl w:val="7166D6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33B3F34"/>
    <w:multiLevelType w:val="singleLevel"/>
    <w:tmpl w:val="00000000"/>
    <w:lvl w:ilvl="0">
      <w:start w:val="1"/>
      <w:numFmt w:val="bullet"/>
      <w:lvlText w:val=""/>
      <w:legacy w:legacy="1" w:legacySpace="0" w:legacyIndent="360"/>
      <w:lvlJc w:val="left"/>
      <w:pPr>
        <w:ind w:left="360" w:hanging="360"/>
      </w:pPr>
      <w:rPr>
        <w:rFonts w:ascii="Symbol" w:hAnsi="Symbol" w:hint="default"/>
      </w:rPr>
    </w:lvl>
  </w:abstractNum>
  <w:abstractNum w:abstractNumId="7">
    <w:nsid w:val="2A3F64D5"/>
    <w:multiLevelType w:val="hybridMultilevel"/>
    <w:tmpl w:val="2D00BD40"/>
    <w:lvl w:ilvl="0" w:tplc="F8FA582E">
      <w:start w:val="1"/>
      <w:numFmt w:val="bullet"/>
      <w:lvlRestart w:val="0"/>
      <w:lvlText w:val=""/>
      <w:lvlJc w:val="left"/>
      <w:pPr>
        <w:tabs>
          <w:tab w:val="num" w:pos="1077"/>
        </w:tabs>
        <w:ind w:left="1077" w:hanging="368"/>
      </w:pPr>
      <w:rPr>
        <w:rFonts w:ascii="Symbol" w:hAnsi="Symbol" w:hint="default"/>
        <w:b w:val="0"/>
        <w:i w:val="0"/>
        <w:color w:val="auto"/>
        <w:sz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2DA30D35"/>
    <w:multiLevelType w:val="multilevel"/>
    <w:tmpl w:val="05722B6C"/>
    <w:lvl w:ilvl="0">
      <w:start w:val="1"/>
      <w:numFmt w:val="decimal"/>
      <w:pStyle w:val="a"/>
      <w:lvlText w:val="%1"/>
      <w:lvlJc w:val="left"/>
      <w:pPr>
        <w:tabs>
          <w:tab w:val="num" w:pos="0"/>
        </w:tabs>
        <w:ind w:left="0" w:hanging="851"/>
      </w:pPr>
      <w:rPr>
        <w:rFonts w:hint="default"/>
      </w:rPr>
    </w:lvl>
    <w:lvl w:ilvl="1">
      <w:start w:val="1"/>
      <w:numFmt w:val="decimal"/>
      <w:pStyle w:val="21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2F574E8D"/>
    <w:multiLevelType w:val="hybridMultilevel"/>
    <w:tmpl w:val="96941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8C94534"/>
    <w:multiLevelType w:val="hybridMultilevel"/>
    <w:tmpl w:val="5A920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9332BF6"/>
    <w:multiLevelType w:val="hybridMultilevel"/>
    <w:tmpl w:val="516AAFAC"/>
    <w:lvl w:ilvl="0" w:tplc="1A1E346A">
      <w:start w:val="1"/>
      <w:numFmt w:val="bullet"/>
      <w:pStyle w:val="bulletiki"/>
      <w:lvlText w:val=""/>
      <w:lvlJc w:val="left"/>
      <w:pPr>
        <w:tabs>
          <w:tab w:val="num" w:pos="567"/>
        </w:tabs>
        <w:ind w:left="567" w:hanging="567"/>
      </w:pPr>
      <w:rPr>
        <w:rFonts w:ascii="ZapfDingbats" w:hAnsi="ZapfDingbat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98903C8"/>
    <w:multiLevelType w:val="hybridMultilevel"/>
    <w:tmpl w:val="E0F47DEE"/>
    <w:lvl w:ilvl="0" w:tplc="04190001">
      <w:start w:val="1"/>
      <w:numFmt w:val="bullet"/>
      <w:lvlText w:val=""/>
      <w:lvlJc w:val="left"/>
      <w:pPr>
        <w:tabs>
          <w:tab w:val="num" w:pos="720"/>
        </w:tabs>
        <w:ind w:left="720" w:hanging="360"/>
      </w:pPr>
      <w:rPr>
        <w:rFonts w:ascii="Symbol" w:hAnsi="Symbol" w:hint="default"/>
      </w:rPr>
    </w:lvl>
    <w:lvl w:ilvl="1" w:tplc="8A8EDFA4">
      <w:start w:val="1"/>
      <w:numFmt w:val="bullet"/>
      <w:lvlText w:val=""/>
      <w:lvlJc w:val="left"/>
      <w:pPr>
        <w:tabs>
          <w:tab w:val="num" w:pos="1440"/>
        </w:tabs>
        <w:ind w:left="1440" w:hanging="360"/>
      </w:pPr>
      <w:rPr>
        <w:rFonts w:ascii="Symbol" w:hAnsi="Symbol"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44FF4082"/>
    <w:multiLevelType w:val="hybridMultilevel"/>
    <w:tmpl w:val="CAE42A34"/>
    <w:lvl w:ilvl="0" w:tplc="01687354">
      <w:start w:val="1"/>
      <w:numFmt w:val="bullet"/>
      <w:lvlText w:val=""/>
      <w:lvlJc w:val="left"/>
      <w:pPr>
        <w:tabs>
          <w:tab w:val="num" w:pos="360"/>
        </w:tabs>
        <w:ind w:left="360" w:hanging="360"/>
      </w:pPr>
      <w:rPr>
        <w:rFonts w:ascii="Symbol" w:hAnsi="Symbol" w:hint="default"/>
        <w:color w:val="000080"/>
        <w:sz w:val="24"/>
      </w:rPr>
    </w:lvl>
    <w:lvl w:ilvl="1" w:tplc="04190019">
      <w:start w:val="1"/>
      <w:numFmt w:val="bullet"/>
      <w:lvlText w:val=""/>
      <w:lvlJc w:val="left"/>
      <w:pPr>
        <w:tabs>
          <w:tab w:val="num" w:pos="1440"/>
        </w:tabs>
        <w:ind w:left="1440" w:hanging="360"/>
      </w:pPr>
      <w:rPr>
        <w:rFonts w:ascii="Symbol" w:hAnsi="Symbol" w:hint="default"/>
        <w:color w:val="auto"/>
        <w:sz w:val="24"/>
      </w:rPr>
    </w:lvl>
    <w:lvl w:ilvl="2" w:tplc="184EF12E"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14">
    <w:nsid w:val="4A277A39"/>
    <w:multiLevelType w:val="hybridMultilevel"/>
    <w:tmpl w:val="477CDD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07F4E0C"/>
    <w:multiLevelType w:val="hybridMultilevel"/>
    <w:tmpl w:val="E72E6DD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51BF4B98"/>
    <w:multiLevelType w:val="hybridMultilevel"/>
    <w:tmpl w:val="79AE8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38E2C4C"/>
    <w:multiLevelType w:val="hybridMultilevel"/>
    <w:tmpl w:val="48AC49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6053A19"/>
    <w:multiLevelType w:val="hybridMultilevel"/>
    <w:tmpl w:val="49E08542"/>
    <w:lvl w:ilvl="0" w:tplc="477A7402">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A0D79F6"/>
    <w:multiLevelType w:val="hybridMultilevel"/>
    <w:tmpl w:val="8500E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CFA22BA"/>
    <w:multiLevelType w:val="singleLevel"/>
    <w:tmpl w:val="00000000"/>
    <w:lvl w:ilvl="0">
      <w:start w:val="1"/>
      <w:numFmt w:val="bullet"/>
      <w:lvlText w:val=""/>
      <w:legacy w:legacy="1" w:legacySpace="0" w:legacyIndent="360"/>
      <w:lvlJc w:val="left"/>
      <w:pPr>
        <w:ind w:left="360" w:hanging="360"/>
      </w:pPr>
      <w:rPr>
        <w:rFonts w:ascii="Symbol" w:hAnsi="Symbol" w:hint="default"/>
      </w:rPr>
    </w:lvl>
  </w:abstractNum>
  <w:abstractNum w:abstractNumId="21">
    <w:nsid w:val="5D82115C"/>
    <w:multiLevelType w:val="hybridMultilevel"/>
    <w:tmpl w:val="61069AE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2">
    <w:nsid w:val="647D6D5C"/>
    <w:multiLevelType w:val="hybridMultilevel"/>
    <w:tmpl w:val="87182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1448A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4">
    <w:nsid w:val="6EA62561"/>
    <w:multiLevelType w:val="multilevel"/>
    <w:tmpl w:val="569AE694"/>
    <w:lvl w:ilvl="0">
      <w:start w:val="24"/>
      <w:numFmt w:val="decimal"/>
      <w:lvlText w:val="%1"/>
      <w:lvlJc w:val="left"/>
      <w:pPr>
        <w:tabs>
          <w:tab w:val="num" w:pos="2130"/>
        </w:tabs>
        <w:ind w:left="2130" w:hanging="2130"/>
      </w:pPr>
      <w:rPr>
        <w:rFonts w:hint="default"/>
      </w:rPr>
    </w:lvl>
    <w:lvl w:ilvl="1">
      <w:start w:val="5"/>
      <w:numFmt w:val="decimalZero"/>
      <w:lvlText w:val="%1.%2"/>
      <w:lvlJc w:val="left"/>
      <w:pPr>
        <w:tabs>
          <w:tab w:val="num" w:pos="2484"/>
        </w:tabs>
        <w:ind w:left="2484" w:hanging="2130"/>
      </w:pPr>
      <w:rPr>
        <w:rFonts w:hint="default"/>
      </w:rPr>
    </w:lvl>
    <w:lvl w:ilvl="2">
      <w:start w:val="6"/>
      <w:numFmt w:val="decimalZero"/>
      <w:lvlText w:val="%1.%2.%3"/>
      <w:lvlJc w:val="left"/>
      <w:pPr>
        <w:tabs>
          <w:tab w:val="num" w:pos="2838"/>
        </w:tabs>
        <w:ind w:left="2838" w:hanging="2130"/>
      </w:pPr>
      <w:rPr>
        <w:rFonts w:hint="default"/>
      </w:rPr>
    </w:lvl>
    <w:lvl w:ilvl="3">
      <w:start w:val="1"/>
      <w:numFmt w:val="decimal"/>
      <w:lvlText w:val="%1.%2.%3.%4"/>
      <w:lvlJc w:val="left"/>
      <w:pPr>
        <w:tabs>
          <w:tab w:val="num" w:pos="3192"/>
        </w:tabs>
        <w:ind w:left="3192" w:hanging="2130"/>
      </w:pPr>
      <w:rPr>
        <w:rFonts w:hint="default"/>
      </w:rPr>
    </w:lvl>
    <w:lvl w:ilvl="4">
      <w:start w:val="1"/>
      <w:numFmt w:val="decimal"/>
      <w:lvlText w:val="%1.%2.%3.%4.%5"/>
      <w:lvlJc w:val="left"/>
      <w:pPr>
        <w:tabs>
          <w:tab w:val="num" w:pos="3546"/>
        </w:tabs>
        <w:ind w:left="3546" w:hanging="2130"/>
      </w:pPr>
      <w:rPr>
        <w:rFonts w:hint="default"/>
      </w:rPr>
    </w:lvl>
    <w:lvl w:ilvl="5">
      <w:start w:val="1"/>
      <w:numFmt w:val="decimal"/>
      <w:lvlText w:val="%1.%2.%3.%4.%5.%6"/>
      <w:lvlJc w:val="left"/>
      <w:pPr>
        <w:tabs>
          <w:tab w:val="num" w:pos="3900"/>
        </w:tabs>
        <w:ind w:left="3900" w:hanging="2130"/>
      </w:pPr>
      <w:rPr>
        <w:rFonts w:hint="default"/>
      </w:rPr>
    </w:lvl>
    <w:lvl w:ilvl="6">
      <w:start w:val="1"/>
      <w:numFmt w:val="decimal"/>
      <w:lvlText w:val="%1.%2.%3.%4.%5.%6.%7"/>
      <w:lvlJc w:val="left"/>
      <w:pPr>
        <w:tabs>
          <w:tab w:val="num" w:pos="4254"/>
        </w:tabs>
        <w:ind w:left="4254" w:hanging="2130"/>
      </w:pPr>
      <w:rPr>
        <w:rFonts w:hint="default"/>
      </w:rPr>
    </w:lvl>
    <w:lvl w:ilvl="7">
      <w:start w:val="1"/>
      <w:numFmt w:val="decimal"/>
      <w:lvlText w:val="%1.%2.%3.%4.%5.%6.%7.%8"/>
      <w:lvlJc w:val="left"/>
      <w:pPr>
        <w:tabs>
          <w:tab w:val="num" w:pos="4608"/>
        </w:tabs>
        <w:ind w:left="4608" w:hanging="2130"/>
      </w:pPr>
      <w:rPr>
        <w:rFonts w:hint="default"/>
      </w:rPr>
    </w:lvl>
    <w:lvl w:ilvl="8">
      <w:start w:val="1"/>
      <w:numFmt w:val="decimal"/>
      <w:lvlText w:val="%1.%2.%3.%4.%5.%6.%7.%8.%9"/>
      <w:lvlJc w:val="left"/>
      <w:pPr>
        <w:tabs>
          <w:tab w:val="num" w:pos="4962"/>
        </w:tabs>
        <w:ind w:left="4962" w:hanging="2130"/>
      </w:pPr>
      <w:rPr>
        <w:rFonts w:hint="default"/>
      </w:rPr>
    </w:lvl>
  </w:abstractNum>
  <w:abstractNum w:abstractNumId="25">
    <w:nsid w:val="71A230EE"/>
    <w:multiLevelType w:val="hybridMultilevel"/>
    <w:tmpl w:val="791EE0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3FA189A"/>
    <w:multiLevelType w:val="hybridMultilevel"/>
    <w:tmpl w:val="C1C2E4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5A6CB4"/>
    <w:multiLevelType w:val="hybridMultilevel"/>
    <w:tmpl w:val="03E81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774648E"/>
    <w:multiLevelType w:val="hybridMultilevel"/>
    <w:tmpl w:val="2BD84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84D063A"/>
    <w:multiLevelType w:val="hybridMultilevel"/>
    <w:tmpl w:val="F99452E8"/>
    <w:lvl w:ilvl="0" w:tplc="4F861CEA">
      <w:start w:val="1"/>
      <w:numFmt w:val="bullet"/>
      <w:lvlRestart w:val="0"/>
      <w:pStyle w:val="a0"/>
      <w:lvlText w:val=""/>
      <w:lvlJc w:val="left"/>
      <w:pPr>
        <w:tabs>
          <w:tab w:val="num" w:pos="728"/>
        </w:tabs>
        <w:ind w:left="728" w:hanging="368"/>
      </w:pPr>
      <w:rPr>
        <w:rFonts w:ascii="Symbol" w:hAnsi="Symbol" w:hint="default"/>
        <w:color w:val="auto"/>
        <w:sz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7924392C"/>
    <w:multiLevelType w:val="hybridMultilevel"/>
    <w:tmpl w:val="1222E6AC"/>
    <w:lvl w:ilvl="0" w:tplc="04190001">
      <w:start w:val="1"/>
      <w:numFmt w:val="bullet"/>
      <w:lvlText w:val=""/>
      <w:lvlJc w:val="left"/>
      <w:pPr>
        <w:tabs>
          <w:tab w:val="num" w:pos="720"/>
        </w:tabs>
        <w:ind w:left="720" w:hanging="360"/>
      </w:pPr>
      <w:rPr>
        <w:rFonts w:ascii="Symbol" w:hAnsi="Symbol" w:hint="default"/>
      </w:rPr>
    </w:lvl>
    <w:lvl w:ilvl="1" w:tplc="EE5257D4">
      <w:start w:val="1"/>
      <w:numFmt w:val="bullet"/>
      <w:lvlText w:val=""/>
      <w:lvlJc w:val="left"/>
      <w:pPr>
        <w:tabs>
          <w:tab w:val="num" w:pos="1440"/>
        </w:tabs>
        <w:ind w:left="1440" w:hanging="360"/>
      </w:pPr>
      <w:rPr>
        <w:rFonts w:ascii="Symbol" w:hAnsi="Symbol"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7CDA7C45"/>
    <w:multiLevelType w:val="hybridMultilevel"/>
    <w:tmpl w:val="9294D334"/>
    <w:lvl w:ilvl="0" w:tplc="C37605E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EA9702D"/>
    <w:multiLevelType w:val="hybridMultilevel"/>
    <w:tmpl w:val="8744D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25"/>
  </w:num>
  <w:num w:numId="5">
    <w:abstractNumId w:val="32"/>
  </w:num>
  <w:num w:numId="6">
    <w:abstractNumId w:val="30"/>
  </w:num>
  <w:num w:numId="7">
    <w:abstractNumId w:val="15"/>
  </w:num>
  <w:num w:numId="8">
    <w:abstractNumId w:val="21"/>
  </w:num>
  <w:num w:numId="9">
    <w:abstractNumId w:val="2"/>
  </w:num>
  <w:num w:numId="10">
    <w:abstractNumId w:val="23"/>
  </w:num>
  <w:num w:numId="11">
    <w:abstractNumId w:val="3"/>
  </w:num>
  <w:num w:numId="12">
    <w:abstractNumId w:val="19"/>
  </w:num>
  <w:num w:numId="13">
    <w:abstractNumId w:val="29"/>
  </w:num>
  <w:num w:numId="14">
    <w:abstractNumId w:val="26"/>
  </w:num>
  <w:num w:numId="15">
    <w:abstractNumId w:val="1"/>
  </w:num>
  <w:num w:numId="16">
    <w:abstractNumId w:val="13"/>
  </w:num>
  <w:num w:numId="17">
    <w:abstractNumId w:val="22"/>
  </w:num>
  <w:num w:numId="18">
    <w:abstractNumId w:val="27"/>
  </w:num>
  <w:num w:numId="19">
    <w:abstractNumId w:val="4"/>
  </w:num>
  <w:num w:numId="20">
    <w:abstractNumId w:val="18"/>
  </w:num>
  <w:num w:numId="21">
    <w:abstractNumId w:val="20"/>
  </w:num>
  <w:num w:numId="22">
    <w:abstractNumId w:val="6"/>
  </w:num>
  <w:num w:numId="23">
    <w:abstractNumId w:val="12"/>
  </w:num>
  <w:num w:numId="24">
    <w:abstractNumId w:val="28"/>
  </w:num>
  <w:num w:numId="25">
    <w:abstractNumId w:val="31"/>
  </w:num>
  <w:num w:numId="26">
    <w:abstractNumId w:val="5"/>
  </w:num>
  <w:num w:numId="27">
    <w:abstractNumId w:val="14"/>
  </w:num>
  <w:num w:numId="28">
    <w:abstractNumId w:val="16"/>
  </w:num>
  <w:num w:numId="29">
    <w:abstractNumId w:val="10"/>
  </w:num>
  <w:num w:numId="30">
    <w:abstractNumId w:val="17"/>
  </w:num>
  <w:num w:numId="31">
    <w:abstractNumId w:val="0"/>
  </w:num>
  <w:num w:numId="32">
    <w:abstractNumId w:val="9"/>
  </w:num>
  <w:num w:numId="33">
    <w:abstractNumId w:val="2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characterSpacingControl w:val="doNotCompress"/>
  <w:hdrShapeDefaults>
    <o:shapedefaults v:ext="edit" spidmax="5122"/>
  </w:hdrShapeDefaults>
  <w:footnotePr>
    <w:footnote w:id="-1"/>
    <w:footnote w:id="0"/>
  </w:footnotePr>
  <w:endnotePr>
    <w:endnote w:id="-1"/>
    <w:endnote w:id="0"/>
  </w:endnotePr>
  <w:compat/>
  <w:rsids>
    <w:rsidRoot w:val="00A76698"/>
    <w:rsid w:val="00001FD9"/>
    <w:rsid w:val="000035FB"/>
    <w:rsid w:val="00007814"/>
    <w:rsid w:val="000119BD"/>
    <w:rsid w:val="00015131"/>
    <w:rsid w:val="00021E71"/>
    <w:rsid w:val="00026C05"/>
    <w:rsid w:val="00031135"/>
    <w:rsid w:val="00044346"/>
    <w:rsid w:val="00045207"/>
    <w:rsid w:val="00050948"/>
    <w:rsid w:val="0005475B"/>
    <w:rsid w:val="000570F0"/>
    <w:rsid w:val="000573AF"/>
    <w:rsid w:val="00063D94"/>
    <w:rsid w:val="00063FED"/>
    <w:rsid w:val="0006494C"/>
    <w:rsid w:val="00076127"/>
    <w:rsid w:val="000836E4"/>
    <w:rsid w:val="0008534F"/>
    <w:rsid w:val="00085662"/>
    <w:rsid w:val="00087C32"/>
    <w:rsid w:val="000933E0"/>
    <w:rsid w:val="00094452"/>
    <w:rsid w:val="000959C0"/>
    <w:rsid w:val="000A06BA"/>
    <w:rsid w:val="000A7731"/>
    <w:rsid w:val="000A7828"/>
    <w:rsid w:val="000A7DD9"/>
    <w:rsid w:val="000B26EC"/>
    <w:rsid w:val="000B30E7"/>
    <w:rsid w:val="000B3A84"/>
    <w:rsid w:val="000B71EC"/>
    <w:rsid w:val="000C06B1"/>
    <w:rsid w:val="000C4BD9"/>
    <w:rsid w:val="000C596E"/>
    <w:rsid w:val="000C5C1C"/>
    <w:rsid w:val="000C74E7"/>
    <w:rsid w:val="000D1406"/>
    <w:rsid w:val="000D3F53"/>
    <w:rsid w:val="000D5977"/>
    <w:rsid w:val="000D78D7"/>
    <w:rsid w:val="000E0D2F"/>
    <w:rsid w:val="000E26C9"/>
    <w:rsid w:val="000E6307"/>
    <w:rsid w:val="000F14B7"/>
    <w:rsid w:val="000F4503"/>
    <w:rsid w:val="000F62C2"/>
    <w:rsid w:val="00100ED4"/>
    <w:rsid w:val="00102A90"/>
    <w:rsid w:val="00105A46"/>
    <w:rsid w:val="0010647B"/>
    <w:rsid w:val="001067EE"/>
    <w:rsid w:val="001127B3"/>
    <w:rsid w:val="001146C8"/>
    <w:rsid w:val="0012054C"/>
    <w:rsid w:val="00120892"/>
    <w:rsid w:val="0012374C"/>
    <w:rsid w:val="00124641"/>
    <w:rsid w:val="00126969"/>
    <w:rsid w:val="00130827"/>
    <w:rsid w:val="00135625"/>
    <w:rsid w:val="001356A7"/>
    <w:rsid w:val="00135C2E"/>
    <w:rsid w:val="0013671D"/>
    <w:rsid w:val="00141846"/>
    <w:rsid w:val="00142A66"/>
    <w:rsid w:val="0014395A"/>
    <w:rsid w:val="00144D0F"/>
    <w:rsid w:val="00145EA6"/>
    <w:rsid w:val="00150700"/>
    <w:rsid w:val="00151E2B"/>
    <w:rsid w:val="00152342"/>
    <w:rsid w:val="00153241"/>
    <w:rsid w:val="0015356B"/>
    <w:rsid w:val="001561E7"/>
    <w:rsid w:val="001562F6"/>
    <w:rsid w:val="00157E35"/>
    <w:rsid w:val="0016011F"/>
    <w:rsid w:val="001609A6"/>
    <w:rsid w:val="0016133E"/>
    <w:rsid w:val="00164526"/>
    <w:rsid w:val="00164E1C"/>
    <w:rsid w:val="00173592"/>
    <w:rsid w:val="00175523"/>
    <w:rsid w:val="0017790E"/>
    <w:rsid w:val="001856DD"/>
    <w:rsid w:val="001920B6"/>
    <w:rsid w:val="00196057"/>
    <w:rsid w:val="0019726A"/>
    <w:rsid w:val="0019794C"/>
    <w:rsid w:val="001979B2"/>
    <w:rsid w:val="00197FDB"/>
    <w:rsid w:val="001A30BB"/>
    <w:rsid w:val="001B4BAF"/>
    <w:rsid w:val="001B7535"/>
    <w:rsid w:val="001C4E7C"/>
    <w:rsid w:val="001C6756"/>
    <w:rsid w:val="001C6CC7"/>
    <w:rsid w:val="001D50B7"/>
    <w:rsid w:val="001D6CDE"/>
    <w:rsid w:val="001E2B56"/>
    <w:rsid w:val="001E39DB"/>
    <w:rsid w:val="001E65C6"/>
    <w:rsid w:val="001F134C"/>
    <w:rsid w:val="001F3E60"/>
    <w:rsid w:val="001F452C"/>
    <w:rsid w:val="001F7AFF"/>
    <w:rsid w:val="00207A13"/>
    <w:rsid w:val="002114E9"/>
    <w:rsid w:val="00211738"/>
    <w:rsid w:val="00212C2C"/>
    <w:rsid w:val="00212E6D"/>
    <w:rsid w:val="0021438F"/>
    <w:rsid w:val="00214804"/>
    <w:rsid w:val="002166F0"/>
    <w:rsid w:val="002250F0"/>
    <w:rsid w:val="00225D50"/>
    <w:rsid w:val="0022773D"/>
    <w:rsid w:val="00232216"/>
    <w:rsid w:val="00233103"/>
    <w:rsid w:val="00233C94"/>
    <w:rsid w:val="002348A5"/>
    <w:rsid w:val="0023539E"/>
    <w:rsid w:val="00237F7B"/>
    <w:rsid w:val="00240CCD"/>
    <w:rsid w:val="00243F87"/>
    <w:rsid w:val="00245E8D"/>
    <w:rsid w:val="00250280"/>
    <w:rsid w:val="00257996"/>
    <w:rsid w:val="002653B2"/>
    <w:rsid w:val="0026548F"/>
    <w:rsid w:val="002666EF"/>
    <w:rsid w:val="002672AB"/>
    <w:rsid w:val="00271F1A"/>
    <w:rsid w:val="00273000"/>
    <w:rsid w:val="0028013E"/>
    <w:rsid w:val="00280F46"/>
    <w:rsid w:val="0028165F"/>
    <w:rsid w:val="00282938"/>
    <w:rsid w:val="00282D3F"/>
    <w:rsid w:val="00295A4D"/>
    <w:rsid w:val="002A0937"/>
    <w:rsid w:val="002A0AF6"/>
    <w:rsid w:val="002A6836"/>
    <w:rsid w:val="002A6A5B"/>
    <w:rsid w:val="002B0904"/>
    <w:rsid w:val="002B798D"/>
    <w:rsid w:val="002C0082"/>
    <w:rsid w:val="002C5E92"/>
    <w:rsid w:val="002D2F78"/>
    <w:rsid w:val="002E06F4"/>
    <w:rsid w:val="002E1DEE"/>
    <w:rsid w:val="002E3279"/>
    <w:rsid w:val="002E750C"/>
    <w:rsid w:val="002E7624"/>
    <w:rsid w:val="002F01BF"/>
    <w:rsid w:val="002F29CA"/>
    <w:rsid w:val="002F7CA8"/>
    <w:rsid w:val="0030078E"/>
    <w:rsid w:val="00301052"/>
    <w:rsid w:val="00303923"/>
    <w:rsid w:val="00304262"/>
    <w:rsid w:val="00310830"/>
    <w:rsid w:val="00310A81"/>
    <w:rsid w:val="00314B4B"/>
    <w:rsid w:val="003170AB"/>
    <w:rsid w:val="00320063"/>
    <w:rsid w:val="0032011A"/>
    <w:rsid w:val="0032208F"/>
    <w:rsid w:val="00322174"/>
    <w:rsid w:val="003258DA"/>
    <w:rsid w:val="003436FE"/>
    <w:rsid w:val="003456E8"/>
    <w:rsid w:val="00345867"/>
    <w:rsid w:val="00346850"/>
    <w:rsid w:val="003473A8"/>
    <w:rsid w:val="0035082F"/>
    <w:rsid w:val="00350966"/>
    <w:rsid w:val="00357F1E"/>
    <w:rsid w:val="00360AE2"/>
    <w:rsid w:val="0036427B"/>
    <w:rsid w:val="00371C09"/>
    <w:rsid w:val="0037396D"/>
    <w:rsid w:val="00376B67"/>
    <w:rsid w:val="0038068A"/>
    <w:rsid w:val="00382B84"/>
    <w:rsid w:val="00382C49"/>
    <w:rsid w:val="0038352C"/>
    <w:rsid w:val="00384422"/>
    <w:rsid w:val="0038495E"/>
    <w:rsid w:val="00384F96"/>
    <w:rsid w:val="00391202"/>
    <w:rsid w:val="00391DE0"/>
    <w:rsid w:val="003A13C3"/>
    <w:rsid w:val="003A19E1"/>
    <w:rsid w:val="003A31AB"/>
    <w:rsid w:val="003A524A"/>
    <w:rsid w:val="003A6F7D"/>
    <w:rsid w:val="003A7677"/>
    <w:rsid w:val="003B1A48"/>
    <w:rsid w:val="003B2356"/>
    <w:rsid w:val="003B34DB"/>
    <w:rsid w:val="003B5384"/>
    <w:rsid w:val="003B758F"/>
    <w:rsid w:val="003C0D81"/>
    <w:rsid w:val="003C4762"/>
    <w:rsid w:val="003C5C31"/>
    <w:rsid w:val="003C64C4"/>
    <w:rsid w:val="003C64CA"/>
    <w:rsid w:val="003D4883"/>
    <w:rsid w:val="003D6033"/>
    <w:rsid w:val="003D738B"/>
    <w:rsid w:val="003E1404"/>
    <w:rsid w:val="003E49C6"/>
    <w:rsid w:val="003E578A"/>
    <w:rsid w:val="003F0090"/>
    <w:rsid w:val="003F09D1"/>
    <w:rsid w:val="003F430A"/>
    <w:rsid w:val="003F4759"/>
    <w:rsid w:val="00400256"/>
    <w:rsid w:val="004005F8"/>
    <w:rsid w:val="00411673"/>
    <w:rsid w:val="00412CF3"/>
    <w:rsid w:val="004136B4"/>
    <w:rsid w:val="0042074B"/>
    <w:rsid w:val="00420AD8"/>
    <w:rsid w:val="004228AD"/>
    <w:rsid w:val="00423D96"/>
    <w:rsid w:val="0042749E"/>
    <w:rsid w:val="00430204"/>
    <w:rsid w:val="00433454"/>
    <w:rsid w:val="00436498"/>
    <w:rsid w:val="004409F3"/>
    <w:rsid w:val="004515EC"/>
    <w:rsid w:val="00457B69"/>
    <w:rsid w:val="00461AD2"/>
    <w:rsid w:val="004653A8"/>
    <w:rsid w:val="0046555F"/>
    <w:rsid w:val="00466F17"/>
    <w:rsid w:val="00471527"/>
    <w:rsid w:val="00475B97"/>
    <w:rsid w:val="00477483"/>
    <w:rsid w:val="00481FB9"/>
    <w:rsid w:val="004829D5"/>
    <w:rsid w:val="0048398E"/>
    <w:rsid w:val="004874B5"/>
    <w:rsid w:val="00492087"/>
    <w:rsid w:val="00493DE8"/>
    <w:rsid w:val="00493F99"/>
    <w:rsid w:val="00494468"/>
    <w:rsid w:val="00496E90"/>
    <w:rsid w:val="004A1A57"/>
    <w:rsid w:val="004A1A7E"/>
    <w:rsid w:val="004B0E8B"/>
    <w:rsid w:val="004B6C27"/>
    <w:rsid w:val="004C55A8"/>
    <w:rsid w:val="004D0E70"/>
    <w:rsid w:val="004D1458"/>
    <w:rsid w:val="004D22B9"/>
    <w:rsid w:val="004D34E6"/>
    <w:rsid w:val="004D3575"/>
    <w:rsid w:val="004D52B4"/>
    <w:rsid w:val="004D6C11"/>
    <w:rsid w:val="004D711D"/>
    <w:rsid w:val="004E4D14"/>
    <w:rsid w:val="004F10F1"/>
    <w:rsid w:val="004F5378"/>
    <w:rsid w:val="004F67FB"/>
    <w:rsid w:val="004F7B8E"/>
    <w:rsid w:val="004F7FD4"/>
    <w:rsid w:val="005010F8"/>
    <w:rsid w:val="005029A6"/>
    <w:rsid w:val="005101EB"/>
    <w:rsid w:val="005149F1"/>
    <w:rsid w:val="0051704D"/>
    <w:rsid w:val="0052093E"/>
    <w:rsid w:val="0052211A"/>
    <w:rsid w:val="005245CE"/>
    <w:rsid w:val="00527071"/>
    <w:rsid w:val="00536D4D"/>
    <w:rsid w:val="00546EE2"/>
    <w:rsid w:val="005512A1"/>
    <w:rsid w:val="005532B8"/>
    <w:rsid w:val="0055367E"/>
    <w:rsid w:val="00555BC4"/>
    <w:rsid w:val="00561AC5"/>
    <w:rsid w:val="0056286F"/>
    <w:rsid w:val="00564977"/>
    <w:rsid w:val="005671DA"/>
    <w:rsid w:val="0057008F"/>
    <w:rsid w:val="005759B0"/>
    <w:rsid w:val="00583AE6"/>
    <w:rsid w:val="00584477"/>
    <w:rsid w:val="0058530B"/>
    <w:rsid w:val="00590107"/>
    <w:rsid w:val="00590B80"/>
    <w:rsid w:val="00596320"/>
    <w:rsid w:val="0059725E"/>
    <w:rsid w:val="005975B5"/>
    <w:rsid w:val="005B1949"/>
    <w:rsid w:val="005B3F4C"/>
    <w:rsid w:val="005B749A"/>
    <w:rsid w:val="005C18D8"/>
    <w:rsid w:val="005C1B06"/>
    <w:rsid w:val="005C644C"/>
    <w:rsid w:val="005D0118"/>
    <w:rsid w:val="005D0523"/>
    <w:rsid w:val="005D221A"/>
    <w:rsid w:val="005D2FE0"/>
    <w:rsid w:val="005D7BB1"/>
    <w:rsid w:val="005E51E8"/>
    <w:rsid w:val="005E54C8"/>
    <w:rsid w:val="005F5D32"/>
    <w:rsid w:val="0060396E"/>
    <w:rsid w:val="0061015E"/>
    <w:rsid w:val="00612969"/>
    <w:rsid w:val="006140CF"/>
    <w:rsid w:val="006162AB"/>
    <w:rsid w:val="00616332"/>
    <w:rsid w:val="00623324"/>
    <w:rsid w:val="006243B2"/>
    <w:rsid w:val="00625A2E"/>
    <w:rsid w:val="00626C43"/>
    <w:rsid w:val="006409D9"/>
    <w:rsid w:val="00645F57"/>
    <w:rsid w:val="00647D87"/>
    <w:rsid w:val="0065180A"/>
    <w:rsid w:val="00654797"/>
    <w:rsid w:val="00656A6E"/>
    <w:rsid w:val="0065778F"/>
    <w:rsid w:val="0066073B"/>
    <w:rsid w:val="00662ABE"/>
    <w:rsid w:val="00662D53"/>
    <w:rsid w:val="0066681B"/>
    <w:rsid w:val="006712BE"/>
    <w:rsid w:val="00675640"/>
    <w:rsid w:val="00680FB7"/>
    <w:rsid w:val="00682EC6"/>
    <w:rsid w:val="0068500A"/>
    <w:rsid w:val="0068586A"/>
    <w:rsid w:val="006865FB"/>
    <w:rsid w:val="006873E4"/>
    <w:rsid w:val="00697250"/>
    <w:rsid w:val="00697A30"/>
    <w:rsid w:val="006A13F2"/>
    <w:rsid w:val="006A3D50"/>
    <w:rsid w:val="006A58D0"/>
    <w:rsid w:val="006B0FE1"/>
    <w:rsid w:val="006B1629"/>
    <w:rsid w:val="006B1B30"/>
    <w:rsid w:val="006B2B1B"/>
    <w:rsid w:val="006B3614"/>
    <w:rsid w:val="006B659F"/>
    <w:rsid w:val="006C30BC"/>
    <w:rsid w:val="006C30FD"/>
    <w:rsid w:val="006C5418"/>
    <w:rsid w:val="006C6859"/>
    <w:rsid w:val="006D418E"/>
    <w:rsid w:val="006D4D44"/>
    <w:rsid w:val="006D72B6"/>
    <w:rsid w:val="006E2017"/>
    <w:rsid w:val="006E2191"/>
    <w:rsid w:val="006E32AA"/>
    <w:rsid w:val="006E376A"/>
    <w:rsid w:val="006E6F0D"/>
    <w:rsid w:val="006E738F"/>
    <w:rsid w:val="006F0624"/>
    <w:rsid w:val="007065F9"/>
    <w:rsid w:val="00707483"/>
    <w:rsid w:val="00710335"/>
    <w:rsid w:val="00720182"/>
    <w:rsid w:val="00720886"/>
    <w:rsid w:val="00724982"/>
    <w:rsid w:val="007273B1"/>
    <w:rsid w:val="0073109C"/>
    <w:rsid w:val="00732244"/>
    <w:rsid w:val="00732AE8"/>
    <w:rsid w:val="007343B4"/>
    <w:rsid w:val="0073770D"/>
    <w:rsid w:val="007511F8"/>
    <w:rsid w:val="00751399"/>
    <w:rsid w:val="00751986"/>
    <w:rsid w:val="007532E4"/>
    <w:rsid w:val="00753CC7"/>
    <w:rsid w:val="00755F2C"/>
    <w:rsid w:val="00763934"/>
    <w:rsid w:val="00774EB9"/>
    <w:rsid w:val="00777570"/>
    <w:rsid w:val="00777B0F"/>
    <w:rsid w:val="00782389"/>
    <w:rsid w:val="0078703B"/>
    <w:rsid w:val="0079231F"/>
    <w:rsid w:val="007932F7"/>
    <w:rsid w:val="00796EF1"/>
    <w:rsid w:val="007A2224"/>
    <w:rsid w:val="007A399A"/>
    <w:rsid w:val="007A54E2"/>
    <w:rsid w:val="007A685A"/>
    <w:rsid w:val="007A6D63"/>
    <w:rsid w:val="007A7E61"/>
    <w:rsid w:val="007B0717"/>
    <w:rsid w:val="007B0DC7"/>
    <w:rsid w:val="007B408F"/>
    <w:rsid w:val="007B516B"/>
    <w:rsid w:val="007B5C27"/>
    <w:rsid w:val="007B643C"/>
    <w:rsid w:val="007B6786"/>
    <w:rsid w:val="007C1C80"/>
    <w:rsid w:val="007C660C"/>
    <w:rsid w:val="007C7409"/>
    <w:rsid w:val="007D06A0"/>
    <w:rsid w:val="007D0AA2"/>
    <w:rsid w:val="007D22A2"/>
    <w:rsid w:val="007D617D"/>
    <w:rsid w:val="007D66D2"/>
    <w:rsid w:val="007E2A86"/>
    <w:rsid w:val="007E3D7D"/>
    <w:rsid w:val="007E5ABA"/>
    <w:rsid w:val="007E63DA"/>
    <w:rsid w:val="007E74B9"/>
    <w:rsid w:val="007E79BD"/>
    <w:rsid w:val="007F22F9"/>
    <w:rsid w:val="007F38B0"/>
    <w:rsid w:val="00801285"/>
    <w:rsid w:val="00801728"/>
    <w:rsid w:val="00803B06"/>
    <w:rsid w:val="008057D5"/>
    <w:rsid w:val="0081510D"/>
    <w:rsid w:val="00815CEC"/>
    <w:rsid w:val="00816095"/>
    <w:rsid w:val="008228F4"/>
    <w:rsid w:val="00823D4B"/>
    <w:rsid w:val="00825BE5"/>
    <w:rsid w:val="008300ED"/>
    <w:rsid w:val="00836822"/>
    <w:rsid w:val="00841A6A"/>
    <w:rsid w:val="0085009E"/>
    <w:rsid w:val="00853CEE"/>
    <w:rsid w:val="0085520B"/>
    <w:rsid w:val="00856727"/>
    <w:rsid w:val="00856CCE"/>
    <w:rsid w:val="00857BCE"/>
    <w:rsid w:val="00864B3E"/>
    <w:rsid w:val="00866624"/>
    <w:rsid w:val="008700C4"/>
    <w:rsid w:val="008727F1"/>
    <w:rsid w:val="00872B52"/>
    <w:rsid w:val="008848F0"/>
    <w:rsid w:val="008851CD"/>
    <w:rsid w:val="0088531E"/>
    <w:rsid w:val="00885C58"/>
    <w:rsid w:val="008917D2"/>
    <w:rsid w:val="00891A5C"/>
    <w:rsid w:val="0089269C"/>
    <w:rsid w:val="00893FEC"/>
    <w:rsid w:val="008A1327"/>
    <w:rsid w:val="008A1CD2"/>
    <w:rsid w:val="008A1FB9"/>
    <w:rsid w:val="008A2ACD"/>
    <w:rsid w:val="008A2C44"/>
    <w:rsid w:val="008A3F68"/>
    <w:rsid w:val="008A72AA"/>
    <w:rsid w:val="008A74B9"/>
    <w:rsid w:val="008A7525"/>
    <w:rsid w:val="008B52E1"/>
    <w:rsid w:val="008B56CD"/>
    <w:rsid w:val="008B6ED7"/>
    <w:rsid w:val="008C5D45"/>
    <w:rsid w:val="008D132B"/>
    <w:rsid w:val="008D1D3E"/>
    <w:rsid w:val="008D3EED"/>
    <w:rsid w:val="008D56CD"/>
    <w:rsid w:val="008E5A7D"/>
    <w:rsid w:val="008E7349"/>
    <w:rsid w:val="008F24CB"/>
    <w:rsid w:val="008F28DE"/>
    <w:rsid w:val="008F3AF1"/>
    <w:rsid w:val="008F4B39"/>
    <w:rsid w:val="008F4E3E"/>
    <w:rsid w:val="008F5A35"/>
    <w:rsid w:val="00903D51"/>
    <w:rsid w:val="009059E0"/>
    <w:rsid w:val="00910C9B"/>
    <w:rsid w:val="00911813"/>
    <w:rsid w:val="009255CA"/>
    <w:rsid w:val="009263E5"/>
    <w:rsid w:val="00930589"/>
    <w:rsid w:val="00930EED"/>
    <w:rsid w:val="0093115C"/>
    <w:rsid w:val="00931F18"/>
    <w:rsid w:val="00935A30"/>
    <w:rsid w:val="00936104"/>
    <w:rsid w:val="00936767"/>
    <w:rsid w:val="00940051"/>
    <w:rsid w:val="00942379"/>
    <w:rsid w:val="0094769A"/>
    <w:rsid w:val="00947985"/>
    <w:rsid w:val="0095030A"/>
    <w:rsid w:val="00956305"/>
    <w:rsid w:val="009600B5"/>
    <w:rsid w:val="00963903"/>
    <w:rsid w:val="00967B64"/>
    <w:rsid w:val="00970B0F"/>
    <w:rsid w:val="00977110"/>
    <w:rsid w:val="00977D3D"/>
    <w:rsid w:val="009828DE"/>
    <w:rsid w:val="0098323C"/>
    <w:rsid w:val="00983F8C"/>
    <w:rsid w:val="0098537E"/>
    <w:rsid w:val="00985DE0"/>
    <w:rsid w:val="00987F86"/>
    <w:rsid w:val="00990ABC"/>
    <w:rsid w:val="00991138"/>
    <w:rsid w:val="009912B9"/>
    <w:rsid w:val="009913C3"/>
    <w:rsid w:val="009945AE"/>
    <w:rsid w:val="0099796E"/>
    <w:rsid w:val="009A081B"/>
    <w:rsid w:val="009A1623"/>
    <w:rsid w:val="009A1875"/>
    <w:rsid w:val="009B1BC5"/>
    <w:rsid w:val="009B20F1"/>
    <w:rsid w:val="009B259F"/>
    <w:rsid w:val="009B3B25"/>
    <w:rsid w:val="009B45A0"/>
    <w:rsid w:val="009B51EC"/>
    <w:rsid w:val="009B6E0B"/>
    <w:rsid w:val="009B7377"/>
    <w:rsid w:val="009C298A"/>
    <w:rsid w:val="009C4A12"/>
    <w:rsid w:val="009C58EB"/>
    <w:rsid w:val="009C5AC0"/>
    <w:rsid w:val="009C5C64"/>
    <w:rsid w:val="009C7D42"/>
    <w:rsid w:val="009D04D8"/>
    <w:rsid w:val="009D3189"/>
    <w:rsid w:val="009D4394"/>
    <w:rsid w:val="009D6CA1"/>
    <w:rsid w:val="009D6CF4"/>
    <w:rsid w:val="009E03AD"/>
    <w:rsid w:val="009E2193"/>
    <w:rsid w:val="009E411E"/>
    <w:rsid w:val="009E51FF"/>
    <w:rsid w:val="009F07AE"/>
    <w:rsid w:val="009F10B2"/>
    <w:rsid w:val="009F29F2"/>
    <w:rsid w:val="009F2A94"/>
    <w:rsid w:val="009F367E"/>
    <w:rsid w:val="009F58F4"/>
    <w:rsid w:val="009F5D12"/>
    <w:rsid w:val="00A01BED"/>
    <w:rsid w:val="00A01FA6"/>
    <w:rsid w:val="00A041F7"/>
    <w:rsid w:val="00A06E51"/>
    <w:rsid w:val="00A113B8"/>
    <w:rsid w:val="00A13E14"/>
    <w:rsid w:val="00A15A47"/>
    <w:rsid w:val="00A16F60"/>
    <w:rsid w:val="00A234DB"/>
    <w:rsid w:val="00A25091"/>
    <w:rsid w:val="00A25110"/>
    <w:rsid w:val="00A25120"/>
    <w:rsid w:val="00A255D0"/>
    <w:rsid w:val="00A31082"/>
    <w:rsid w:val="00A37648"/>
    <w:rsid w:val="00A40FEC"/>
    <w:rsid w:val="00A43ECE"/>
    <w:rsid w:val="00A44971"/>
    <w:rsid w:val="00A4717E"/>
    <w:rsid w:val="00A521CF"/>
    <w:rsid w:val="00A53102"/>
    <w:rsid w:val="00A579E2"/>
    <w:rsid w:val="00A61C6B"/>
    <w:rsid w:val="00A66725"/>
    <w:rsid w:val="00A6673A"/>
    <w:rsid w:val="00A677A7"/>
    <w:rsid w:val="00A70B9E"/>
    <w:rsid w:val="00A74DF9"/>
    <w:rsid w:val="00A757CE"/>
    <w:rsid w:val="00A76698"/>
    <w:rsid w:val="00A7799C"/>
    <w:rsid w:val="00A80605"/>
    <w:rsid w:val="00A80FDD"/>
    <w:rsid w:val="00A8118A"/>
    <w:rsid w:val="00A81C34"/>
    <w:rsid w:val="00A83E40"/>
    <w:rsid w:val="00A8459A"/>
    <w:rsid w:val="00A84845"/>
    <w:rsid w:val="00A85154"/>
    <w:rsid w:val="00AA0D40"/>
    <w:rsid w:val="00AA2E26"/>
    <w:rsid w:val="00AA4501"/>
    <w:rsid w:val="00AA691E"/>
    <w:rsid w:val="00AA7B9B"/>
    <w:rsid w:val="00AB527A"/>
    <w:rsid w:val="00AB5838"/>
    <w:rsid w:val="00AB6766"/>
    <w:rsid w:val="00AC7A82"/>
    <w:rsid w:val="00AE3450"/>
    <w:rsid w:val="00AE53DB"/>
    <w:rsid w:val="00AE7407"/>
    <w:rsid w:val="00AF51DA"/>
    <w:rsid w:val="00B03879"/>
    <w:rsid w:val="00B1041F"/>
    <w:rsid w:val="00B15D40"/>
    <w:rsid w:val="00B177DC"/>
    <w:rsid w:val="00B213CD"/>
    <w:rsid w:val="00B2710E"/>
    <w:rsid w:val="00B30C3B"/>
    <w:rsid w:val="00B402FA"/>
    <w:rsid w:val="00B4110D"/>
    <w:rsid w:val="00B42FFB"/>
    <w:rsid w:val="00B430F6"/>
    <w:rsid w:val="00B47A31"/>
    <w:rsid w:val="00B600E0"/>
    <w:rsid w:val="00B61B2D"/>
    <w:rsid w:val="00B63757"/>
    <w:rsid w:val="00B63E1A"/>
    <w:rsid w:val="00B65BD6"/>
    <w:rsid w:val="00B7182F"/>
    <w:rsid w:val="00B72E17"/>
    <w:rsid w:val="00B80529"/>
    <w:rsid w:val="00B81142"/>
    <w:rsid w:val="00B857CA"/>
    <w:rsid w:val="00B9270D"/>
    <w:rsid w:val="00B959B0"/>
    <w:rsid w:val="00BA0901"/>
    <w:rsid w:val="00BA17B8"/>
    <w:rsid w:val="00BB00CF"/>
    <w:rsid w:val="00BB0222"/>
    <w:rsid w:val="00BB6FBB"/>
    <w:rsid w:val="00BB7924"/>
    <w:rsid w:val="00BD13FB"/>
    <w:rsid w:val="00BD5220"/>
    <w:rsid w:val="00BE02E4"/>
    <w:rsid w:val="00BE0779"/>
    <w:rsid w:val="00BE198A"/>
    <w:rsid w:val="00BE2A5C"/>
    <w:rsid w:val="00BE7C0A"/>
    <w:rsid w:val="00BF0A3E"/>
    <w:rsid w:val="00BF78D8"/>
    <w:rsid w:val="00C01A95"/>
    <w:rsid w:val="00C04EEB"/>
    <w:rsid w:val="00C05017"/>
    <w:rsid w:val="00C06A1B"/>
    <w:rsid w:val="00C1006F"/>
    <w:rsid w:val="00C11FD6"/>
    <w:rsid w:val="00C15560"/>
    <w:rsid w:val="00C16C30"/>
    <w:rsid w:val="00C170E0"/>
    <w:rsid w:val="00C17347"/>
    <w:rsid w:val="00C206AC"/>
    <w:rsid w:val="00C24019"/>
    <w:rsid w:val="00C243D7"/>
    <w:rsid w:val="00C260FC"/>
    <w:rsid w:val="00C31FF3"/>
    <w:rsid w:val="00C32393"/>
    <w:rsid w:val="00C35DF3"/>
    <w:rsid w:val="00C40196"/>
    <w:rsid w:val="00C4408F"/>
    <w:rsid w:val="00C45864"/>
    <w:rsid w:val="00C47326"/>
    <w:rsid w:val="00C50DDE"/>
    <w:rsid w:val="00C530A6"/>
    <w:rsid w:val="00C57614"/>
    <w:rsid w:val="00C5773A"/>
    <w:rsid w:val="00C57ECE"/>
    <w:rsid w:val="00C602E7"/>
    <w:rsid w:val="00C65715"/>
    <w:rsid w:val="00C67473"/>
    <w:rsid w:val="00C72392"/>
    <w:rsid w:val="00C73C91"/>
    <w:rsid w:val="00C763C5"/>
    <w:rsid w:val="00C767C1"/>
    <w:rsid w:val="00C81A4B"/>
    <w:rsid w:val="00C843C5"/>
    <w:rsid w:val="00C850DE"/>
    <w:rsid w:val="00C86223"/>
    <w:rsid w:val="00C90964"/>
    <w:rsid w:val="00C93433"/>
    <w:rsid w:val="00C95CD9"/>
    <w:rsid w:val="00C97588"/>
    <w:rsid w:val="00CA0316"/>
    <w:rsid w:val="00CA1938"/>
    <w:rsid w:val="00CA315F"/>
    <w:rsid w:val="00CA3CA5"/>
    <w:rsid w:val="00CA52C9"/>
    <w:rsid w:val="00CB43C7"/>
    <w:rsid w:val="00CB4675"/>
    <w:rsid w:val="00CB6B3F"/>
    <w:rsid w:val="00CB79FB"/>
    <w:rsid w:val="00CC2101"/>
    <w:rsid w:val="00CC3F0F"/>
    <w:rsid w:val="00CD2685"/>
    <w:rsid w:val="00CD5675"/>
    <w:rsid w:val="00CD60A5"/>
    <w:rsid w:val="00CE01FE"/>
    <w:rsid w:val="00CE3BCD"/>
    <w:rsid w:val="00CE547C"/>
    <w:rsid w:val="00CF2961"/>
    <w:rsid w:val="00D01AA4"/>
    <w:rsid w:val="00D032D0"/>
    <w:rsid w:val="00D05664"/>
    <w:rsid w:val="00D0653F"/>
    <w:rsid w:val="00D07264"/>
    <w:rsid w:val="00D14BED"/>
    <w:rsid w:val="00D14FCE"/>
    <w:rsid w:val="00D25D12"/>
    <w:rsid w:val="00D309C7"/>
    <w:rsid w:val="00D314A9"/>
    <w:rsid w:val="00D316D6"/>
    <w:rsid w:val="00D3244C"/>
    <w:rsid w:val="00D340B2"/>
    <w:rsid w:val="00D36068"/>
    <w:rsid w:val="00D40ECE"/>
    <w:rsid w:val="00D424F9"/>
    <w:rsid w:val="00D4346A"/>
    <w:rsid w:val="00D5091E"/>
    <w:rsid w:val="00D534D2"/>
    <w:rsid w:val="00D53E16"/>
    <w:rsid w:val="00D57CFB"/>
    <w:rsid w:val="00D61EF4"/>
    <w:rsid w:val="00D62D84"/>
    <w:rsid w:val="00D630D4"/>
    <w:rsid w:val="00D64D01"/>
    <w:rsid w:val="00D64E9F"/>
    <w:rsid w:val="00D66B65"/>
    <w:rsid w:val="00D72D80"/>
    <w:rsid w:val="00D73AF8"/>
    <w:rsid w:val="00D7565D"/>
    <w:rsid w:val="00D77973"/>
    <w:rsid w:val="00D80F92"/>
    <w:rsid w:val="00D851F2"/>
    <w:rsid w:val="00D92A10"/>
    <w:rsid w:val="00D93D4B"/>
    <w:rsid w:val="00D96875"/>
    <w:rsid w:val="00DA1376"/>
    <w:rsid w:val="00DA1EAD"/>
    <w:rsid w:val="00DA50E2"/>
    <w:rsid w:val="00DA53D9"/>
    <w:rsid w:val="00DA5543"/>
    <w:rsid w:val="00DA5C4F"/>
    <w:rsid w:val="00DA76DE"/>
    <w:rsid w:val="00DB3A5D"/>
    <w:rsid w:val="00DB4771"/>
    <w:rsid w:val="00DB5A8F"/>
    <w:rsid w:val="00DB6787"/>
    <w:rsid w:val="00DC07B9"/>
    <w:rsid w:val="00DC2188"/>
    <w:rsid w:val="00DC36A8"/>
    <w:rsid w:val="00DC3CC8"/>
    <w:rsid w:val="00DC6B85"/>
    <w:rsid w:val="00DD3146"/>
    <w:rsid w:val="00DD65E6"/>
    <w:rsid w:val="00DE6030"/>
    <w:rsid w:val="00DE7293"/>
    <w:rsid w:val="00DE7353"/>
    <w:rsid w:val="00DF2F97"/>
    <w:rsid w:val="00DF3243"/>
    <w:rsid w:val="00DF4E1A"/>
    <w:rsid w:val="00DF52EE"/>
    <w:rsid w:val="00DF6941"/>
    <w:rsid w:val="00E00C49"/>
    <w:rsid w:val="00E03B41"/>
    <w:rsid w:val="00E07FB1"/>
    <w:rsid w:val="00E15450"/>
    <w:rsid w:val="00E17B61"/>
    <w:rsid w:val="00E21E1E"/>
    <w:rsid w:val="00E2383A"/>
    <w:rsid w:val="00E24524"/>
    <w:rsid w:val="00E250E8"/>
    <w:rsid w:val="00E26025"/>
    <w:rsid w:val="00E30FB1"/>
    <w:rsid w:val="00E3113A"/>
    <w:rsid w:val="00E3705B"/>
    <w:rsid w:val="00E42936"/>
    <w:rsid w:val="00E44E5D"/>
    <w:rsid w:val="00E474B1"/>
    <w:rsid w:val="00E47DDD"/>
    <w:rsid w:val="00E523FF"/>
    <w:rsid w:val="00E52D73"/>
    <w:rsid w:val="00E53154"/>
    <w:rsid w:val="00E56423"/>
    <w:rsid w:val="00E60F9E"/>
    <w:rsid w:val="00E6344F"/>
    <w:rsid w:val="00E6410C"/>
    <w:rsid w:val="00E6466A"/>
    <w:rsid w:val="00E77618"/>
    <w:rsid w:val="00E83C3E"/>
    <w:rsid w:val="00E84236"/>
    <w:rsid w:val="00E90152"/>
    <w:rsid w:val="00E94763"/>
    <w:rsid w:val="00EA0FAF"/>
    <w:rsid w:val="00EA232F"/>
    <w:rsid w:val="00EA4F54"/>
    <w:rsid w:val="00EA64E4"/>
    <w:rsid w:val="00EB11CB"/>
    <w:rsid w:val="00EB739F"/>
    <w:rsid w:val="00EC6FD6"/>
    <w:rsid w:val="00EC7556"/>
    <w:rsid w:val="00ED3681"/>
    <w:rsid w:val="00ED5845"/>
    <w:rsid w:val="00EE383A"/>
    <w:rsid w:val="00EE4B6E"/>
    <w:rsid w:val="00EE5ADD"/>
    <w:rsid w:val="00EF022C"/>
    <w:rsid w:val="00EF05F0"/>
    <w:rsid w:val="00EF086A"/>
    <w:rsid w:val="00EF2EFE"/>
    <w:rsid w:val="00EF3133"/>
    <w:rsid w:val="00EF37FE"/>
    <w:rsid w:val="00EF4088"/>
    <w:rsid w:val="00EF432F"/>
    <w:rsid w:val="00EF6BD4"/>
    <w:rsid w:val="00EF7985"/>
    <w:rsid w:val="00F0348F"/>
    <w:rsid w:val="00F04790"/>
    <w:rsid w:val="00F0499E"/>
    <w:rsid w:val="00F04A36"/>
    <w:rsid w:val="00F10749"/>
    <w:rsid w:val="00F1659E"/>
    <w:rsid w:val="00F16DB9"/>
    <w:rsid w:val="00F2056C"/>
    <w:rsid w:val="00F21040"/>
    <w:rsid w:val="00F2175C"/>
    <w:rsid w:val="00F258BA"/>
    <w:rsid w:val="00F25E91"/>
    <w:rsid w:val="00F2740F"/>
    <w:rsid w:val="00F37EB4"/>
    <w:rsid w:val="00F414F9"/>
    <w:rsid w:val="00F51E92"/>
    <w:rsid w:val="00F53A23"/>
    <w:rsid w:val="00F549F7"/>
    <w:rsid w:val="00F61259"/>
    <w:rsid w:val="00F66FFD"/>
    <w:rsid w:val="00F677D4"/>
    <w:rsid w:val="00F74E4F"/>
    <w:rsid w:val="00F757E3"/>
    <w:rsid w:val="00F81322"/>
    <w:rsid w:val="00F8393C"/>
    <w:rsid w:val="00F90629"/>
    <w:rsid w:val="00F911BC"/>
    <w:rsid w:val="00F913F5"/>
    <w:rsid w:val="00F968D1"/>
    <w:rsid w:val="00FA21A5"/>
    <w:rsid w:val="00FA2B4F"/>
    <w:rsid w:val="00FA31AD"/>
    <w:rsid w:val="00FA6946"/>
    <w:rsid w:val="00FB1252"/>
    <w:rsid w:val="00FB3745"/>
    <w:rsid w:val="00FB6213"/>
    <w:rsid w:val="00FC1A62"/>
    <w:rsid w:val="00FD0022"/>
    <w:rsid w:val="00FD2DDC"/>
    <w:rsid w:val="00FE048F"/>
    <w:rsid w:val="00FE3812"/>
    <w:rsid w:val="00FE7708"/>
    <w:rsid w:val="00FF59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A76698"/>
    <w:rPr>
      <w:sz w:val="24"/>
      <w:szCs w:val="24"/>
    </w:rPr>
  </w:style>
  <w:style w:type="paragraph" w:styleId="1">
    <w:name w:val="heading 1"/>
    <w:basedOn w:val="a1"/>
    <w:next w:val="a1"/>
    <w:link w:val="10"/>
    <w:qFormat/>
    <w:rsid w:val="007B0717"/>
    <w:pPr>
      <w:keepNext/>
      <w:spacing w:before="240" w:after="60"/>
      <w:outlineLvl w:val="0"/>
    </w:pPr>
    <w:rPr>
      <w:rFonts w:ascii="Cambria" w:hAnsi="Cambria"/>
      <w:b/>
      <w:bCs/>
      <w:kern w:val="32"/>
      <w:sz w:val="32"/>
      <w:szCs w:val="32"/>
    </w:rPr>
  </w:style>
  <w:style w:type="paragraph" w:styleId="2">
    <w:name w:val="heading 2"/>
    <w:basedOn w:val="a1"/>
    <w:next w:val="a1"/>
    <w:link w:val="20"/>
    <w:qFormat/>
    <w:rsid w:val="00A76698"/>
    <w:pPr>
      <w:keepNext/>
      <w:spacing w:before="240" w:after="60"/>
      <w:outlineLvl w:val="1"/>
    </w:pPr>
    <w:rPr>
      <w:rFonts w:ascii="Arial" w:hAnsi="Arial" w:cs="Arial"/>
      <w:b/>
      <w:bCs/>
      <w:i/>
      <w:iCs/>
      <w:sz w:val="28"/>
      <w:szCs w:val="28"/>
    </w:rPr>
  </w:style>
  <w:style w:type="paragraph" w:styleId="3">
    <w:name w:val="heading 3"/>
    <w:aliases w:val="Заголовок 3 Знак"/>
    <w:basedOn w:val="a1"/>
    <w:next w:val="a1"/>
    <w:link w:val="31"/>
    <w:qFormat/>
    <w:rsid w:val="00A76698"/>
    <w:pPr>
      <w:keepNext/>
      <w:spacing w:before="240" w:after="60"/>
      <w:outlineLvl w:val="2"/>
    </w:pPr>
    <w:rPr>
      <w:rFonts w:ascii="Arial" w:hAnsi="Arial" w:cs="Arial"/>
      <w:b/>
      <w:bCs/>
      <w:sz w:val="26"/>
      <w:szCs w:val="26"/>
    </w:rPr>
  </w:style>
  <w:style w:type="paragraph" w:styleId="4">
    <w:name w:val="heading 4"/>
    <w:basedOn w:val="a1"/>
    <w:next w:val="a1"/>
    <w:qFormat/>
    <w:rsid w:val="00A76698"/>
    <w:pPr>
      <w:keepNext/>
      <w:spacing w:before="240" w:after="60"/>
      <w:outlineLvl w:val="3"/>
    </w:pPr>
    <w:rPr>
      <w:b/>
      <w:bCs/>
      <w:sz w:val="28"/>
      <w:szCs w:val="28"/>
    </w:rPr>
  </w:style>
  <w:style w:type="paragraph" w:styleId="6">
    <w:name w:val="heading 6"/>
    <w:basedOn w:val="a1"/>
    <w:next w:val="a1"/>
    <w:qFormat/>
    <w:rsid w:val="00F10749"/>
    <w:pPr>
      <w:spacing w:before="240" w:after="60"/>
      <w:outlineLvl w:val="5"/>
    </w:pPr>
    <w:rPr>
      <w:b/>
      <w:bCs/>
      <w:sz w:val="22"/>
      <w:szCs w:val="2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age number"/>
    <w:rsid w:val="00A76698"/>
    <w:rPr>
      <w:b/>
      <w:caps/>
      <w:sz w:val="32"/>
      <w:szCs w:val="32"/>
      <w:lang w:val="en-US" w:eastAsia="en-US" w:bidi="ar-SA"/>
    </w:rPr>
  </w:style>
  <w:style w:type="table" w:styleId="a6">
    <w:name w:val="Table Grid"/>
    <w:basedOn w:val="a3"/>
    <w:rsid w:val="00A766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w:aliases w:val="Основной текст Знак Знак Знак Знак,Основной текст1,Основной текст Знак Знак Знак,Основной текст Знак Знак Знак Знак Знак Знак,Основной текст1 Знак Знак Знак,Основной текст Знак Знак"/>
    <w:basedOn w:val="a1"/>
    <w:link w:val="11"/>
    <w:rsid w:val="00A76698"/>
    <w:pPr>
      <w:jc w:val="center"/>
    </w:pPr>
    <w:rPr>
      <w:b/>
      <w:bCs/>
      <w:sz w:val="28"/>
    </w:rPr>
  </w:style>
  <w:style w:type="character" w:customStyle="1" w:styleId="31">
    <w:name w:val="Заголовок 3 Знак1"/>
    <w:aliases w:val="Заголовок 3 Знак Знак"/>
    <w:link w:val="3"/>
    <w:rsid w:val="00A76698"/>
    <w:rPr>
      <w:rFonts w:ascii="Arial" w:hAnsi="Arial" w:cs="Arial"/>
      <w:b/>
      <w:bCs/>
      <w:caps/>
      <w:sz w:val="26"/>
      <w:szCs w:val="26"/>
      <w:lang w:val="ru-RU" w:eastAsia="ru-RU" w:bidi="ar-SA"/>
    </w:rPr>
  </w:style>
  <w:style w:type="paragraph" w:customStyle="1" w:styleId="ConsPlusNormal">
    <w:name w:val="ConsPlusNormal"/>
    <w:rsid w:val="00A76698"/>
    <w:pPr>
      <w:autoSpaceDE w:val="0"/>
      <w:autoSpaceDN w:val="0"/>
      <w:adjustRightInd w:val="0"/>
      <w:ind w:firstLine="720"/>
    </w:pPr>
    <w:rPr>
      <w:rFonts w:ascii="Arial" w:hAnsi="Arial" w:cs="Arial"/>
    </w:rPr>
  </w:style>
  <w:style w:type="paragraph" w:styleId="30">
    <w:name w:val="Body Text 3"/>
    <w:basedOn w:val="a1"/>
    <w:link w:val="32"/>
    <w:rsid w:val="00A76698"/>
    <w:pPr>
      <w:spacing w:after="120"/>
    </w:pPr>
    <w:rPr>
      <w:sz w:val="16"/>
      <w:szCs w:val="16"/>
    </w:rPr>
  </w:style>
  <w:style w:type="character" w:styleId="a8">
    <w:name w:val="Hyperlink"/>
    <w:uiPriority w:val="99"/>
    <w:rsid w:val="00A76698"/>
    <w:rPr>
      <w:b/>
      <w:caps/>
      <w:strike w:val="0"/>
      <w:dstrike w:val="0"/>
      <w:color w:val="000000"/>
      <w:sz w:val="32"/>
      <w:szCs w:val="32"/>
      <w:u w:val="none"/>
      <w:effect w:val="none"/>
      <w:lang w:val="en-US" w:eastAsia="en-US" w:bidi="ar-SA"/>
    </w:rPr>
  </w:style>
  <w:style w:type="paragraph" w:customStyle="1" w:styleId="ConsPlusNonformat">
    <w:name w:val="ConsPlusNonformat"/>
    <w:uiPriority w:val="99"/>
    <w:rsid w:val="00A76698"/>
    <w:pPr>
      <w:autoSpaceDE w:val="0"/>
      <w:autoSpaceDN w:val="0"/>
      <w:adjustRightInd w:val="0"/>
    </w:pPr>
    <w:rPr>
      <w:rFonts w:ascii="Courier New" w:hAnsi="Courier New" w:cs="Courier New"/>
    </w:rPr>
  </w:style>
  <w:style w:type="paragraph" w:customStyle="1" w:styleId="ConsNormal">
    <w:name w:val="ConsNormal"/>
    <w:rsid w:val="00A76698"/>
    <w:pPr>
      <w:widowControl w:val="0"/>
      <w:ind w:firstLine="720"/>
    </w:pPr>
    <w:rPr>
      <w:rFonts w:ascii="Consultant" w:hAnsi="Consultant"/>
    </w:rPr>
  </w:style>
  <w:style w:type="paragraph" w:customStyle="1" w:styleId="a">
    <w:name w:val="Знак Знак Знак Знак"/>
    <w:basedOn w:val="a1"/>
    <w:rsid w:val="00E2383A"/>
    <w:pPr>
      <w:numPr>
        <w:numId w:val="1"/>
      </w:numPr>
      <w:spacing w:before="120" w:after="160"/>
    </w:pPr>
    <w:rPr>
      <w:b/>
      <w:caps/>
      <w:sz w:val="32"/>
      <w:szCs w:val="32"/>
      <w:lang w:val="en-US" w:eastAsia="en-US"/>
    </w:rPr>
  </w:style>
  <w:style w:type="paragraph" w:customStyle="1" w:styleId="212">
    <w:name w:val="Стиль Заголовок 2 + не курсив После:  12 пт"/>
    <w:basedOn w:val="a1"/>
    <w:rsid w:val="00E2383A"/>
    <w:pPr>
      <w:numPr>
        <w:ilvl w:val="1"/>
        <w:numId w:val="1"/>
      </w:numPr>
      <w:spacing w:before="120"/>
    </w:pPr>
  </w:style>
  <w:style w:type="paragraph" w:styleId="a9">
    <w:name w:val="header"/>
    <w:basedOn w:val="a1"/>
    <w:link w:val="aa"/>
    <w:rsid w:val="00D07264"/>
    <w:pPr>
      <w:widowControl w:val="0"/>
      <w:tabs>
        <w:tab w:val="center" w:pos="4153"/>
        <w:tab w:val="right" w:pos="8306"/>
      </w:tabs>
    </w:pPr>
    <w:rPr>
      <w:sz w:val="20"/>
      <w:szCs w:val="20"/>
    </w:rPr>
  </w:style>
  <w:style w:type="paragraph" w:styleId="ab">
    <w:name w:val="footer"/>
    <w:basedOn w:val="a1"/>
    <w:link w:val="ac"/>
    <w:uiPriority w:val="99"/>
    <w:rsid w:val="00D07264"/>
    <w:pPr>
      <w:widowControl w:val="0"/>
      <w:tabs>
        <w:tab w:val="center" w:pos="4153"/>
        <w:tab w:val="right" w:pos="8306"/>
      </w:tabs>
    </w:pPr>
    <w:rPr>
      <w:sz w:val="20"/>
      <w:szCs w:val="20"/>
    </w:rPr>
  </w:style>
  <w:style w:type="paragraph" w:styleId="ad">
    <w:name w:val="Subtitle"/>
    <w:basedOn w:val="a1"/>
    <w:link w:val="ae"/>
    <w:qFormat/>
    <w:rsid w:val="00F10749"/>
    <w:pPr>
      <w:widowControl w:val="0"/>
      <w:spacing w:line="360" w:lineRule="auto"/>
      <w:ind w:right="34"/>
      <w:jc w:val="center"/>
    </w:pPr>
    <w:rPr>
      <w:rFonts w:ascii="Garamond" w:hAnsi="Garamond"/>
      <w:b/>
      <w:bCs/>
      <w:color w:val="000080"/>
      <w:sz w:val="28"/>
      <w:szCs w:val="20"/>
    </w:rPr>
  </w:style>
  <w:style w:type="paragraph" w:styleId="af">
    <w:name w:val="Document Map"/>
    <w:basedOn w:val="a1"/>
    <w:link w:val="af0"/>
    <w:rsid w:val="00D77973"/>
    <w:rPr>
      <w:rFonts w:ascii="Tahoma" w:hAnsi="Tahoma" w:cs="Tahoma"/>
      <w:sz w:val="16"/>
      <w:szCs w:val="16"/>
    </w:rPr>
  </w:style>
  <w:style w:type="character" w:customStyle="1" w:styleId="af0">
    <w:name w:val="Схема документа Знак"/>
    <w:link w:val="af"/>
    <w:rsid w:val="00D77973"/>
    <w:rPr>
      <w:rFonts w:ascii="Tahoma" w:hAnsi="Tahoma" w:cs="Tahoma"/>
      <w:b/>
      <w:caps/>
      <w:sz w:val="16"/>
      <w:szCs w:val="16"/>
      <w:lang w:val="en-US" w:eastAsia="en-US" w:bidi="ar-SA"/>
    </w:rPr>
  </w:style>
  <w:style w:type="character" w:customStyle="1" w:styleId="ac">
    <w:name w:val="Нижний колонтитул Знак"/>
    <w:link w:val="ab"/>
    <w:uiPriority w:val="99"/>
    <w:rsid w:val="00985DE0"/>
    <w:rPr>
      <w:b/>
      <w:caps/>
      <w:sz w:val="32"/>
      <w:szCs w:val="32"/>
      <w:lang w:val="en-US" w:eastAsia="en-US" w:bidi="ar-SA"/>
    </w:rPr>
  </w:style>
  <w:style w:type="paragraph" w:customStyle="1" w:styleId="ConsTitle">
    <w:name w:val="ConsTitle"/>
    <w:rsid w:val="00EA0FAF"/>
    <w:pPr>
      <w:widowControl w:val="0"/>
    </w:pPr>
    <w:rPr>
      <w:rFonts w:ascii="Arial" w:hAnsi="Arial"/>
      <w:b/>
      <w:snapToGrid w:val="0"/>
      <w:sz w:val="16"/>
    </w:rPr>
  </w:style>
  <w:style w:type="paragraph" w:styleId="af1">
    <w:name w:val="List Paragraph"/>
    <w:basedOn w:val="a1"/>
    <w:uiPriority w:val="34"/>
    <w:qFormat/>
    <w:rsid w:val="005E51E8"/>
    <w:pPr>
      <w:ind w:left="708"/>
    </w:pPr>
  </w:style>
  <w:style w:type="paragraph" w:customStyle="1" w:styleId="ConsPlusTitle">
    <w:name w:val="ConsPlusTitle"/>
    <w:uiPriority w:val="99"/>
    <w:rsid w:val="008700C4"/>
    <w:pPr>
      <w:autoSpaceDE w:val="0"/>
      <w:autoSpaceDN w:val="0"/>
      <w:adjustRightInd w:val="0"/>
    </w:pPr>
    <w:rPr>
      <w:rFonts w:eastAsia="Calibri"/>
      <w:b/>
      <w:bCs/>
      <w:sz w:val="24"/>
      <w:szCs w:val="24"/>
      <w:lang w:eastAsia="en-US"/>
    </w:rPr>
  </w:style>
  <w:style w:type="character" w:customStyle="1" w:styleId="32">
    <w:name w:val="Основной текст 3 Знак"/>
    <w:link w:val="30"/>
    <w:rsid w:val="00124641"/>
    <w:rPr>
      <w:b/>
      <w:caps/>
      <w:sz w:val="16"/>
      <w:szCs w:val="16"/>
      <w:lang w:val="en-US" w:eastAsia="en-US" w:bidi="ar-SA"/>
    </w:rPr>
  </w:style>
  <w:style w:type="character" w:styleId="af2">
    <w:name w:val="footnote reference"/>
    <w:rsid w:val="003170AB"/>
    <w:rPr>
      <w:b/>
      <w:caps/>
      <w:sz w:val="32"/>
      <w:szCs w:val="32"/>
      <w:vertAlign w:val="superscript"/>
      <w:lang w:val="en-US" w:eastAsia="en-US" w:bidi="ar-SA"/>
    </w:rPr>
  </w:style>
  <w:style w:type="paragraph" w:styleId="af3">
    <w:name w:val="footnote text"/>
    <w:aliases w:val="Footnote Text Char2,Footnote Text Char Char1,Footnote Text Char3 Char Char,Footnote Text Char2 Char Char1 Char,Footnote Text Char Char1 Char Char1 Char,Footnote Text Char1 Char Char Char1 Char,Footnote Text Char Char Char Char Char1 Char"/>
    <w:basedOn w:val="a1"/>
    <w:link w:val="af4"/>
    <w:rsid w:val="003170AB"/>
    <w:rPr>
      <w:sz w:val="20"/>
      <w:szCs w:val="20"/>
    </w:rPr>
  </w:style>
  <w:style w:type="character" w:customStyle="1" w:styleId="af4">
    <w:name w:val="Текст сноски Знак"/>
    <w:aliases w:val="Footnote Text Char2 Знак,Footnote Text Char Char1 Знак,Footnote Text Char3 Char Char Знак,Footnote Text Char2 Char Char1 Char Знак,Footnote Text Char Char1 Char Char1 Char Знак,Footnote Text Char1 Char Char Char1 Char Знак"/>
    <w:link w:val="af3"/>
    <w:rsid w:val="003170AB"/>
    <w:rPr>
      <w:b/>
      <w:caps/>
      <w:sz w:val="32"/>
      <w:szCs w:val="32"/>
      <w:lang w:val="en-US" w:eastAsia="en-US" w:bidi="ar-SA"/>
    </w:rPr>
  </w:style>
  <w:style w:type="paragraph" w:customStyle="1" w:styleId="af5">
    <w:name w:val="Основной текст Отчёта"/>
    <w:basedOn w:val="a7"/>
    <w:link w:val="af6"/>
    <w:rsid w:val="00546EE2"/>
    <w:pPr>
      <w:autoSpaceDE w:val="0"/>
      <w:autoSpaceDN w:val="0"/>
      <w:adjustRightInd w:val="0"/>
      <w:jc w:val="both"/>
    </w:pPr>
    <w:rPr>
      <w:rFonts w:ascii="Garamond" w:hAnsi="Garamond"/>
      <w:b w:val="0"/>
      <w:bCs w:val="0"/>
      <w:sz w:val="24"/>
    </w:rPr>
  </w:style>
  <w:style w:type="character" w:customStyle="1" w:styleId="af6">
    <w:name w:val="Основной текст Отчёта Знак"/>
    <w:link w:val="af5"/>
    <w:rsid w:val="00546EE2"/>
    <w:rPr>
      <w:rFonts w:ascii="Garamond" w:hAnsi="Garamond"/>
      <w:b/>
      <w:caps/>
      <w:sz w:val="24"/>
      <w:szCs w:val="24"/>
      <w:lang w:val="en-US" w:eastAsia="en-US" w:bidi="ar-SA"/>
    </w:rPr>
  </w:style>
  <w:style w:type="character" w:customStyle="1" w:styleId="10">
    <w:name w:val="Заголовок 1 Знак"/>
    <w:link w:val="1"/>
    <w:rsid w:val="007B0717"/>
    <w:rPr>
      <w:rFonts w:ascii="Cambria" w:eastAsia="Times New Roman" w:hAnsi="Cambria" w:cs="Times New Roman"/>
      <w:b/>
      <w:bCs/>
      <w:caps/>
      <w:kern w:val="32"/>
      <w:sz w:val="32"/>
      <w:szCs w:val="32"/>
      <w:lang w:val="en-US" w:eastAsia="en-US" w:bidi="ar-SA"/>
    </w:rPr>
  </w:style>
  <w:style w:type="paragraph" w:customStyle="1" w:styleId="310">
    <w:name w:val="Основной текст 31"/>
    <w:basedOn w:val="a1"/>
    <w:rsid w:val="007B0717"/>
    <w:pPr>
      <w:widowControl w:val="0"/>
      <w:jc w:val="both"/>
    </w:pPr>
    <w:rPr>
      <w:sz w:val="20"/>
      <w:szCs w:val="20"/>
    </w:rPr>
  </w:style>
  <w:style w:type="paragraph" w:customStyle="1" w:styleId="21">
    <w:name w:val="Основной текст 21"/>
    <w:basedOn w:val="a1"/>
    <w:link w:val="210"/>
    <w:rsid w:val="007B0717"/>
    <w:pPr>
      <w:widowControl w:val="0"/>
      <w:jc w:val="both"/>
    </w:pPr>
    <w:rPr>
      <w:b/>
      <w:sz w:val="20"/>
      <w:szCs w:val="20"/>
    </w:rPr>
  </w:style>
  <w:style w:type="paragraph" w:customStyle="1" w:styleId="BodyText32">
    <w:name w:val="Body Text 32"/>
    <w:basedOn w:val="a1"/>
    <w:rsid w:val="007B0717"/>
    <w:pPr>
      <w:widowControl w:val="0"/>
      <w:jc w:val="both"/>
    </w:pPr>
    <w:rPr>
      <w:rFonts w:ascii="Times New Roman CYR" w:hAnsi="Times New Roman CYR"/>
      <w:szCs w:val="20"/>
    </w:rPr>
  </w:style>
  <w:style w:type="character" w:customStyle="1" w:styleId="11">
    <w:name w:val="Основной текст Знак1"/>
    <w:aliases w:val="Основной текст Знак Знак Знак Знак Знак,Основной текст1 Знак,Основной текст Знак Знак Знак Знак1,Основной текст Знак Знак Знак Знак Знак Знак Знак,Основной текст1 Знак Знак Знак Знак,Основной текст Знак Знак Знак1"/>
    <w:link w:val="a7"/>
    <w:rsid w:val="007B0717"/>
    <w:rPr>
      <w:b/>
      <w:bCs/>
      <w:caps/>
      <w:sz w:val="28"/>
      <w:szCs w:val="24"/>
      <w:lang w:val="en-US" w:eastAsia="en-US" w:bidi="ar-SA"/>
    </w:rPr>
  </w:style>
  <w:style w:type="paragraph" w:styleId="33">
    <w:name w:val="toc 3"/>
    <w:basedOn w:val="a1"/>
    <w:next w:val="a1"/>
    <w:autoRedefine/>
    <w:uiPriority w:val="39"/>
    <w:rsid w:val="007B0717"/>
    <w:pPr>
      <w:widowControl w:val="0"/>
      <w:tabs>
        <w:tab w:val="right" w:leader="dot" w:pos="10016"/>
      </w:tabs>
      <w:ind w:left="480"/>
    </w:pPr>
    <w:rPr>
      <w:rFonts w:ascii="Times New Roman CYR" w:hAnsi="Times New Roman CYR"/>
      <w:b/>
      <w:szCs w:val="20"/>
    </w:rPr>
  </w:style>
  <w:style w:type="paragraph" w:styleId="22">
    <w:name w:val="toc 2"/>
    <w:basedOn w:val="a1"/>
    <w:next w:val="a1"/>
    <w:autoRedefine/>
    <w:uiPriority w:val="39"/>
    <w:rsid w:val="007B0717"/>
    <w:pPr>
      <w:widowControl w:val="0"/>
      <w:tabs>
        <w:tab w:val="left" w:pos="240"/>
        <w:tab w:val="right" w:leader="dot" w:pos="9356"/>
        <w:tab w:val="right" w:leader="dot" w:pos="9911"/>
      </w:tabs>
      <w:spacing w:before="120"/>
      <w:ind w:left="240" w:right="2088"/>
      <w:jc w:val="both"/>
    </w:pPr>
    <w:rPr>
      <w:rFonts w:ascii="Times New Roman CYR" w:hAnsi="Times New Roman CYR"/>
      <w:szCs w:val="20"/>
    </w:rPr>
  </w:style>
  <w:style w:type="paragraph" w:customStyle="1" w:styleId="bulletiki">
    <w:name w:val="bulletiki"/>
    <w:basedOn w:val="a1"/>
    <w:rsid w:val="007B0717"/>
    <w:pPr>
      <w:numPr>
        <w:numId w:val="2"/>
      </w:numPr>
      <w:spacing w:before="130" w:after="130"/>
      <w:jc w:val="both"/>
    </w:pPr>
    <w:rPr>
      <w:sz w:val="22"/>
      <w:szCs w:val="20"/>
      <w:lang w:val="en-GB" w:eastAsia="en-US"/>
    </w:rPr>
  </w:style>
  <w:style w:type="paragraph" w:styleId="12">
    <w:name w:val="toc 1"/>
    <w:basedOn w:val="a1"/>
    <w:next w:val="a1"/>
    <w:autoRedefine/>
    <w:uiPriority w:val="39"/>
    <w:rsid w:val="007B0717"/>
    <w:pPr>
      <w:widowControl w:val="0"/>
      <w:tabs>
        <w:tab w:val="right" w:leader="dot" w:pos="9356"/>
      </w:tabs>
      <w:spacing w:before="120"/>
      <w:ind w:right="-6"/>
      <w:jc w:val="both"/>
    </w:pPr>
    <w:rPr>
      <w:rFonts w:ascii="Times New Roman CYR" w:hAnsi="Times New Roman CYR"/>
      <w:b/>
      <w:szCs w:val="20"/>
    </w:rPr>
  </w:style>
  <w:style w:type="paragraph" w:styleId="af7">
    <w:name w:val="TOC Heading"/>
    <w:basedOn w:val="1"/>
    <w:next w:val="a1"/>
    <w:uiPriority w:val="39"/>
    <w:qFormat/>
    <w:rsid w:val="007B0717"/>
    <w:pPr>
      <w:keepLines/>
      <w:spacing w:before="480" w:after="0" w:line="276" w:lineRule="auto"/>
      <w:outlineLvl w:val="9"/>
    </w:pPr>
    <w:rPr>
      <w:color w:val="365F91"/>
      <w:kern w:val="0"/>
      <w:sz w:val="28"/>
      <w:szCs w:val="28"/>
      <w:lang w:eastAsia="en-US"/>
    </w:rPr>
  </w:style>
  <w:style w:type="character" w:customStyle="1" w:styleId="ae">
    <w:name w:val="Подзаголовок Знак"/>
    <w:link w:val="ad"/>
    <w:rsid w:val="007B0717"/>
    <w:rPr>
      <w:rFonts w:ascii="Garamond" w:hAnsi="Garamond"/>
      <w:b/>
      <w:bCs/>
      <w:caps/>
      <w:color w:val="000080"/>
      <w:sz w:val="28"/>
      <w:szCs w:val="32"/>
      <w:lang w:val="en-US" w:eastAsia="en-US" w:bidi="ar-SA"/>
    </w:rPr>
  </w:style>
  <w:style w:type="paragraph" w:customStyle="1" w:styleId="Audit">
    <w:name w:val="Audit"/>
    <w:basedOn w:val="a1"/>
    <w:autoRedefine/>
    <w:rsid w:val="007B0717"/>
    <w:pPr>
      <w:jc w:val="both"/>
    </w:pPr>
    <w:rPr>
      <w:rFonts w:ascii="Garamond" w:hAnsi="Garamond"/>
      <w:sz w:val="26"/>
    </w:rPr>
  </w:style>
  <w:style w:type="character" w:customStyle="1" w:styleId="af8">
    <w:name w:val="Основной текст Знак"/>
    <w:rsid w:val="007B0717"/>
    <w:rPr>
      <w:b/>
      <w:caps/>
      <w:sz w:val="24"/>
      <w:szCs w:val="32"/>
      <w:lang w:val="ru-RU" w:eastAsia="ru-RU" w:bidi="ar-SA"/>
    </w:rPr>
  </w:style>
  <w:style w:type="paragraph" w:customStyle="1" w:styleId="Nonformat">
    <w:name w:val="Nonformat"/>
    <w:basedOn w:val="a1"/>
    <w:rsid w:val="007B0717"/>
    <w:pPr>
      <w:widowControl w:val="0"/>
    </w:pPr>
    <w:rPr>
      <w:rFonts w:ascii="Consultant" w:hAnsi="Consultant"/>
      <w:sz w:val="20"/>
      <w:szCs w:val="20"/>
    </w:rPr>
  </w:style>
  <w:style w:type="character" w:customStyle="1" w:styleId="210">
    <w:name w:val="Основной текст 21 Знак"/>
    <w:link w:val="21"/>
    <w:rsid w:val="007B0717"/>
    <w:rPr>
      <w:b/>
      <w:caps/>
      <w:sz w:val="32"/>
      <w:szCs w:val="32"/>
      <w:lang w:val="en-US" w:eastAsia="en-US" w:bidi="ar-SA"/>
    </w:rPr>
  </w:style>
  <w:style w:type="character" w:customStyle="1" w:styleId="20">
    <w:name w:val="Заголовок 2 Знак"/>
    <w:link w:val="2"/>
    <w:rsid w:val="007B0717"/>
    <w:rPr>
      <w:rFonts w:ascii="Arial" w:hAnsi="Arial" w:cs="Arial"/>
      <w:b/>
      <w:bCs/>
      <w:i/>
      <w:iCs/>
      <w:caps/>
      <w:sz w:val="28"/>
      <w:szCs w:val="28"/>
      <w:lang w:val="en-US" w:eastAsia="en-US" w:bidi="ar-SA"/>
    </w:rPr>
  </w:style>
  <w:style w:type="paragraph" w:customStyle="1" w:styleId="af9">
    <w:name w:val="БДО Основной текст"/>
    <w:basedOn w:val="a7"/>
    <w:link w:val="afa"/>
    <w:rsid w:val="007B0717"/>
    <w:pPr>
      <w:spacing w:after="120"/>
      <w:jc w:val="both"/>
    </w:pPr>
    <w:rPr>
      <w:rFonts w:ascii="Garamond" w:hAnsi="Garamond"/>
      <w:b w:val="0"/>
      <w:noProof/>
      <w:kern w:val="28"/>
      <w:sz w:val="24"/>
    </w:rPr>
  </w:style>
  <w:style w:type="character" w:customStyle="1" w:styleId="afa">
    <w:name w:val="БДО Основной текст Знак"/>
    <w:link w:val="af9"/>
    <w:rsid w:val="007B0717"/>
    <w:rPr>
      <w:rFonts w:ascii="Garamond" w:hAnsi="Garamond"/>
      <w:b/>
      <w:bCs/>
      <w:caps/>
      <w:noProof/>
      <w:kern w:val="28"/>
      <w:sz w:val="24"/>
      <w:szCs w:val="24"/>
      <w:lang w:val="en-US" w:eastAsia="en-US" w:bidi="ar-SA"/>
    </w:rPr>
  </w:style>
  <w:style w:type="character" w:styleId="afb">
    <w:name w:val="Emphasis"/>
    <w:qFormat/>
    <w:rsid w:val="007B0717"/>
    <w:rPr>
      <w:b/>
      <w:i/>
      <w:iCs/>
      <w:caps/>
      <w:sz w:val="32"/>
      <w:szCs w:val="32"/>
      <w:lang w:val="en-US" w:eastAsia="en-US" w:bidi="ar-SA"/>
    </w:rPr>
  </w:style>
  <w:style w:type="paragraph" w:customStyle="1" w:styleId="afc">
    <w:name w:val="Последствия"/>
    <w:basedOn w:val="a1"/>
    <w:link w:val="afd"/>
    <w:qFormat/>
    <w:rsid w:val="007B0717"/>
    <w:pPr>
      <w:widowControl w:val="0"/>
      <w:autoSpaceDE w:val="0"/>
      <w:autoSpaceDN w:val="0"/>
      <w:adjustRightInd w:val="0"/>
      <w:spacing w:before="240" w:after="120"/>
      <w:jc w:val="both"/>
    </w:pPr>
    <w:rPr>
      <w:rFonts w:eastAsia="Calibri"/>
      <w:b/>
    </w:rPr>
  </w:style>
  <w:style w:type="character" w:customStyle="1" w:styleId="afd">
    <w:name w:val="Последствия Знак"/>
    <w:link w:val="afc"/>
    <w:rsid w:val="007B0717"/>
    <w:rPr>
      <w:rFonts w:eastAsia="Calibri"/>
      <w:b/>
      <w:caps/>
      <w:sz w:val="24"/>
      <w:szCs w:val="24"/>
      <w:lang w:val="en-US" w:eastAsia="en-US" w:bidi="ar-SA"/>
    </w:rPr>
  </w:style>
  <w:style w:type="paragraph" w:customStyle="1" w:styleId="afe">
    <w:name w:val="СВК"/>
    <w:basedOn w:val="a1"/>
    <w:link w:val="aff"/>
    <w:qFormat/>
    <w:rsid w:val="007B0717"/>
    <w:pPr>
      <w:widowControl w:val="0"/>
      <w:spacing w:before="240" w:after="240"/>
      <w:jc w:val="both"/>
    </w:pPr>
    <w:rPr>
      <w:rFonts w:ascii="Times New Roman CYR" w:eastAsia="Calibri" w:hAnsi="Times New Roman CYR"/>
      <w:b/>
      <w:sz w:val="32"/>
      <w:szCs w:val="32"/>
    </w:rPr>
  </w:style>
  <w:style w:type="paragraph" w:customStyle="1" w:styleId="aff0">
    <w:name w:val="Заголовок таблицы"/>
    <w:basedOn w:val="a1"/>
    <w:link w:val="aff1"/>
    <w:qFormat/>
    <w:rsid w:val="007B0717"/>
    <w:pPr>
      <w:widowControl w:val="0"/>
      <w:jc w:val="center"/>
    </w:pPr>
    <w:rPr>
      <w:rFonts w:ascii="Times New Roman CYR" w:eastAsia="Calibri" w:hAnsi="Times New Roman CYR"/>
      <w:b/>
      <w:szCs w:val="20"/>
    </w:rPr>
  </w:style>
  <w:style w:type="character" w:customStyle="1" w:styleId="aff">
    <w:name w:val="СВК Знак"/>
    <w:link w:val="afe"/>
    <w:rsid w:val="007B0717"/>
    <w:rPr>
      <w:rFonts w:ascii="Times New Roman CYR" w:eastAsia="Calibri" w:hAnsi="Times New Roman CYR"/>
      <w:b/>
      <w:caps/>
      <w:sz w:val="32"/>
      <w:szCs w:val="32"/>
      <w:lang w:val="en-US" w:eastAsia="en-US" w:bidi="ar-SA"/>
    </w:rPr>
  </w:style>
  <w:style w:type="character" w:customStyle="1" w:styleId="aff1">
    <w:name w:val="Заголовок таблицы Знак"/>
    <w:link w:val="aff0"/>
    <w:rsid w:val="007B0717"/>
    <w:rPr>
      <w:rFonts w:ascii="Times New Roman CYR" w:eastAsia="Calibri" w:hAnsi="Times New Roman CYR"/>
      <w:b/>
      <w:caps/>
      <w:sz w:val="24"/>
      <w:szCs w:val="32"/>
      <w:lang w:val="en-US" w:eastAsia="en-US" w:bidi="ar-SA"/>
    </w:rPr>
  </w:style>
  <w:style w:type="paragraph" w:styleId="aff2">
    <w:name w:val="Body Text Indent"/>
    <w:basedOn w:val="a1"/>
    <w:link w:val="aff3"/>
    <w:rsid w:val="007B0717"/>
    <w:pPr>
      <w:widowControl w:val="0"/>
      <w:spacing w:after="120"/>
      <w:ind w:left="283"/>
    </w:pPr>
    <w:rPr>
      <w:rFonts w:ascii="Times New Roman CYR" w:hAnsi="Times New Roman CYR"/>
      <w:szCs w:val="20"/>
    </w:rPr>
  </w:style>
  <w:style w:type="character" w:customStyle="1" w:styleId="aff3">
    <w:name w:val="Основной текст с отступом Знак"/>
    <w:link w:val="aff2"/>
    <w:rsid w:val="007B0717"/>
    <w:rPr>
      <w:rFonts w:ascii="Times New Roman CYR" w:hAnsi="Times New Roman CYR"/>
      <w:b/>
      <w:caps/>
      <w:sz w:val="24"/>
      <w:szCs w:val="32"/>
      <w:lang w:val="en-US" w:eastAsia="en-US" w:bidi="ar-SA"/>
    </w:rPr>
  </w:style>
  <w:style w:type="paragraph" w:styleId="aff4">
    <w:name w:val="Balloon Text"/>
    <w:basedOn w:val="a1"/>
    <w:link w:val="aff5"/>
    <w:rsid w:val="007B0717"/>
    <w:pPr>
      <w:widowControl w:val="0"/>
    </w:pPr>
    <w:rPr>
      <w:rFonts w:ascii="Tahoma" w:hAnsi="Tahoma" w:cs="Tahoma"/>
      <w:sz w:val="16"/>
      <w:szCs w:val="16"/>
    </w:rPr>
  </w:style>
  <w:style w:type="character" w:customStyle="1" w:styleId="aff5">
    <w:name w:val="Текст выноски Знак"/>
    <w:link w:val="aff4"/>
    <w:rsid w:val="007B0717"/>
    <w:rPr>
      <w:rFonts w:ascii="Tahoma" w:hAnsi="Tahoma" w:cs="Tahoma"/>
      <w:b/>
      <w:caps/>
      <w:sz w:val="16"/>
      <w:szCs w:val="16"/>
      <w:lang w:val="en-US" w:eastAsia="en-US" w:bidi="ar-SA"/>
    </w:rPr>
  </w:style>
  <w:style w:type="paragraph" w:customStyle="1" w:styleId="aff6">
    <w:name w:val="Аудитор рекомендует"/>
    <w:basedOn w:val="af9"/>
    <w:link w:val="aff7"/>
    <w:qFormat/>
    <w:rsid w:val="00F549F7"/>
    <w:pPr>
      <w:tabs>
        <w:tab w:val="left" w:pos="567"/>
      </w:tabs>
      <w:spacing w:after="0"/>
      <w:ind w:left="567" w:hanging="567"/>
    </w:pPr>
    <w:rPr>
      <w:b/>
      <w:kern w:val="0"/>
    </w:rPr>
  </w:style>
  <w:style w:type="character" w:customStyle="1" w:styleId="aff7">
    <w:name w:val="Аудитор рекомендует Знак"/>
    <w:link w:val="aff6"/>
    <w:rsid w:val="00F549F7"/>
    <w:rPr>
      <w:rFonts w:ascii="Garamond" w:hAnsi="Garamond"/>
      <w:b/>
      <w:bCs/>
      <w:caps/>
      <w:noProof/>
      <w:kern w:val="28"/>
      <w:sz w:val="24"/>
      <w:szCs w:val="24"/>
      <w:lang w:val="en-US" w:eastAsia="en-US" w:bidi="ar-SA"/>
    </w:rPr>
  </w:style>
  <w:style w:type="paragraph" w:customStyle="1" w:styleId="a0">
    <w:name w:val="МаркированныйРБС"/>
    <w:basedOn w:val="a1"/>
    <w:rsid w:val="00F549F7"/>
    <w:pPr>
      <w:numPr>
        <w:numId w:val="13"/>
      </w:numPr>
      <w:spacing w:before="120" w:after="120"/>
      <w:jc w:val="both"/>
    </w:pPr>
  </w:style>
  <w:style w:type="paragraph" w:styleId="40">
    <w:name w:val="toc 4"/>
    <w:basedOn w:val="a1"/>
    <w:next w:val="a1"/>
    <w:autoRedefine/>
    <w:uiPriority w:val="39"/>
    <w:unhideWhenUsed/>
    <w:rsid w:val="00F549F7"/>
    <w:pPr>
      <w:spacing w:after="100" w:line="276" w:lineRule="auto"/>
      <w:ind w:left="660"/>
    </w:pPr>
    <w:rPr>
      <w:rFonts w:ascii="Calibri" w:hAnsi="Calibri"/>
      <w:sz w:val="22"/>
      <w:szCs w:val="22"/>
    </w:rPr>
  </w:style>
  <w:style w:type="paragraph" w:styleId="5">
    <w:name w:val="toc 5"/>
    <w:basedOn w:val="a1"/>
    <w:next w:val="a1"/>
    <w:autoRedefine/>
    <w:uiPriority w:val="39"/>
    <w:unhideWhenUsed/>
    <w:rsid w:val="00F549F7"/>
    <w:pPr>
      <w:spacing w:after="100" w:line="276" w:lineRule="auto"/>
      <w:ind w:left="880"/>
    </w:pPr>
    <w:rPr>
      <w:rFonts w:ascii="Calibri" w:hAnsi="Calibri"/>
      <w:sz w:val="22"/>
      <w:szCs w:val="22"/>
    </w:rPr>
  </w:style>
  <w:style w:type="paragraph" w:styleId="60">
    <w:name w:val="toc 6"/>
    <w:basedOn w:val="a1"/>
    <w:next w:val="a1"/>
    <w:autoRedefine/>
    <w:uiPriority w:val="39"/>
    <w:unhideWhenUsed/>
    <w:rsid w:val="00F549F7"/>
    <w:pPr>
      <w:spacing w:after="100" w:line="276" w:lineRule="auto"/>
      <w:ind w:left="1100"/>
    </w:pPr>
    <w:rPr>
      <w:rFonts w:ascii="Calibri" w:hAnsi="Calibri"/>
      <w:sz w:val="22"/>
      <w:szCs w:val="22"/>
    </w:rPr>
  </w:style>
  <w:style w:type="paragraph" w:styleId="7">
    <w:name w:val="toc 7"/>
    <w:basedOn w:val="a1"/>
    <w:next w:val="a1"/>
    <w:autoRedefine/>
    <w:uiPriority w:val="39"/>
    <w:unhideWhenUsed/>
    <w:rsid w:val="00F549F7"/>
    <w:pPr>
      <w:spacing w:after="100" w:line="276" w:lineRule="auto"/>
      <w:ind w:left="1320"/>
    </w:pPr>
    <w:rPr>
      <w:rFonts w:ascii="Calibri" w:hAnsi="Calibri"/>
      <w:sz w:val="22"/>
      <w:szCs w:val="22"/>
    </w:rPr>
  </w:style>
  <w:style w:type="paragraph" w:styleId="8">
    <w:name w:val="toc 8"/>
    <w:basedOn w:val="a1"/>
    <w:next w:val="a1"/>
    <w:autoRedefine/>
    <w:uiPriority w:val="39"/>
    <w:unhideWhenUsed/>
    <w:rsid w:val="00F549F7"/>
    <w:pPr>
      <w:spacing w:after="100" w:line="276" w:lineRule="auto"/>
      <w:ind w:left="1540"/>
    </w:pPr>
    <w:rPr>
      <w:rFonts w:ascii="Calibri" w:hAnsi="Calibri"/>
      <w:sz w:val="22"/>
      <w:szCs w:val="22"/>
    </w:rPr>
  </w:style>
  <w:style w:type="paragraph" w:styleId="9">
    <w:name w:val="toc 9"/>
    <w:basedOn w:val="a1"/>
    <w:next w:val="a1"/>
    <w:autoRedefine/>
    <w:uiPriority w:val="39"/>
    <w:unhideWhenUsed/>
    <w:rsid w:val="00F549F7"/>
    <w:pPr>
      <w:spacing w:after="100" w:line="276" w:lineRule="auto"/>
      <w:ind w:left="1760"/>
    </w:pPr>
    <w:rPr>
      <w:rFonts w:ascii="Calibri" w:hAnsi="Calibri"/>
      <w:sz w:val="22"/>
      <w:szCs w:val="22"/>
    </w:rPr>
  </w:style>
  <w:style w:type="character" w:customStyle="1" w:styleId="aa">
    <w:name w:val="Верхний колонтитул Знак"/>
    <w:link w:val="a9"/>
    <w:rsid w:val="00777B0F"/>
    <w:rPr>
      <w:b/>
      <w:caps/>
      <w:sz w:val="32"/>
      <w:szCs w:val="32"/>
      <w:lang w:val="en-US" w:eastAsia="en-US" w:bidi="ar-SA"/>
    </w:rPr>
  </w:style>
  <w:style w:type="paragraph" w:styleId="aff8">
    <w:name w:val="Normal (Web)"/>
    <w:basedOn w:val="a1"/>
    <w:rsid w:val="00212E6D"/>
    <w:pPr>
      <w:spacing w:before="100" w:beforeAutospacing="1" w:after="100" w:afterAutospacing="1"/>
    </w:pPr>
  </w:style>
  <w:style w:type="paragraph" w:customStyle="1" w:styleId="1Char">
    <w:name w:val="Знак Знак1 Знак Знак Знак Char"/>
    <w:basedOn w:val="a1"/>
    <w:rsid w:val="00DF3243"/>
    <w:pPr>
      <w:spacing w:after="160" w:line="240" w:lineRule="exact"/>
      <w:ind w:left="1"/>
    </w:pPr>
    <w:rPr>
      <w:rFonts w:ascii="Verdana" w:hAnsi="Verdana"/>
      <w:b/>
      <w:lang w:val="en-US" w:eastAsia="en-US"/>
    </w:rPr>
  </w:style>
  <w:style w:type="paragraph" w:styleId="34">
    <w:name w:val="Body Text Indent 3"/>
    <w:basedOn w:val="a1"/>
    <w:link w:val="35"/>
    <w:rsid w:val="00DF3243"/>
    <w:pPr>
      <w:ind w:right="893" w:firstLine="720"/>
      <w:jc w:val="both"/>
    </w:pPr>
    <w:rPr>
      <w:rFonts w:ascii="Arial" w:hAnsi="Arial"/>
      <w:color w:val="000000"/>
      <w:sz w:val="22"/>
      <w:szCs w:val="20"/>
    </w:rPr>
  </w:style>
  <w:style w:type="character" w:customStyle="1" w:styleId="35">
    <w:name w:val="Основной текст с отступом 3 Знак"/>
    <w:link w:val="34"/>
    <w:rsid w:val="00DF3243"/>
    <w:rPr>
      <w:rFonts w:ascii="Arial" w:hAnsi="Arial"/>
      <w:b/>
      <w:caps/>
      <w:color w:val="000000"/>
      <w:sz w:val="22"/>
      <w:szCs w:val="32"/>
      <w:lang w:val="en-US" w:eastAsia="en-US" w:bidi="ar-SA"/>
    </w:rPr>
  </w:style>
  <w:style w:type="paragraph" w:customStyle="1" w:styleId="41">
    <w:name w:val="Заголовок 41"/>
    <w:basedOn w:val="4"/>
    <w:autoRedefine/>
    <w:rsid w:val="00DF3243"/>
    <w:pPr>
      <w:spacing w:before="0" w:after="0"/>
      <w:ind w:firstLine="720"/>
      <w:jc w:val="both"/>
    </w:pPr>
    <w:rPr>
      <w:rFonts w:ascii="Arial" w:hAnsi="Arial" w:cs="Arial"/>
      <w:bCs w:val="0"/>
      <w:sz w:val="22"/>
      <w:szCs w:val="20"/>
    </w:rPr>
  </w:style>
</w:styles>
</file>

<file path=word/webSettings.xml><?xml version="1.0" encoding="utf-8"?>
<w:webSettings xmlns:r="http://schemas.openxmlformats.org/officeDocument/2006/relationships" xmlns:w="http://schemas.openxmlformats.org/wordprocessingml/2006/main">
  <w:divs>
    <w:div w:id="155847499">
      <w:bodyDiv w:val="1"/>
      <w:marLeft w:val="0"/>
      <w:marRight w:val="0"/>
      <w:marTop w:val="0"/>
      <w:marBottom w:val="0"/>
      <w:divBdr>
        <w:top w:val="none" w:sz="0" w:space="0" w:color="auto"/>
        <w:left w:val="none" w:sz="0" w:space="0" w:color="auto"/>
        <w:bottom w:val="none" w:sz="0" w:space="0" w:color="auto"/>
        <w:right w:val="none" w:sz="0" w:space="0" w:color="auto"/>
      </w:divBdr>
    </w:div>
    <w:div w:id="208148102">
      <w:bodyDiv w:val="1"/>
      <w:marLeft w:val="0"/>
      <w:marRight w:val="0"/>
      <w:marTop w:val="0"/>
      <w:marBottom w:val="0"/>
      <w:divBdr>
        <w:top w:val="none" w:sz="0" w:space="0" w:color="auto"/>
        <w:left w:val="none" w:sz="0" w:space="0" w:color="auto"/>
        <w:bottom w:val="none" w:sz="0" w:space="0" w:color="auto"/>
        <w:right w:val="none" w:sz="0" w:space="0" w:color="auto"/>
      </w:divBdr>
    </w:div>
    <w:div w:id="385223888">
      <w:bodyDiv w:val="1"/>
      <w:marLeft w:val="0"/>
      <w:marRight w:val="0"/>
      <w:marTop w:val="0"/>
      <w:marBottom w:val="0"/>
      <w:divBdr>
        <w:top w:val="none" w:sz="0" w:space="0" w:color="auto"/>
        <w:left w:val="none" w:sz="0" w:space="0" w:color="auto"/>
        <w:bottom w:val="none" w:sz="0" w:space="0" w:color="auto"/>
        <w:right w:val="none" w:sz="0" w:space="0" w:color="auto"/>
      </w:divBdr>
    </w:div>
    <w:div w:id="910773314">
      <w:bodyDiv w:val="1"/>
      <w:marLeft w:val="0"/>
      <w:marRight w:val="0"/>
      <w:marTop w:val="0"/>
      <w:marBottom w:val="0"/>
      <w:divBdr>
        <w:top w:val="none" w:sz="0" w:space="0" w:color="auto"/>
        <w:left w:val="none" w:sz="0" w:space="0" w:color="auto"/>
        <w:bottom w:val="none" w:sz="0" w:space="0" w:color="auto"/>
        <w:right w:val="none" w:sz="0" w:space="0" w:color="auto"/>
      </w:divBdr>
    </w:div>
    <w:div w:id="936400866">
      <w:bodyDiv w:val="1"/>
      <w:marLeft w:val="0"/>
      <w:marRight w:val="0"/>
      <w:marTop w:val="0"/>
      <w:marBottom w:val="0"/>
      <w:divBdr>
        <w:top w:val="none" w:sz="0" w:space="0" w:color="auto"/>
        <w:left w:val="none" w:sz="0" w:space="0" w:color="auto"/>
        <w:bottom w:val="none" w:sz="0" w:space="0" w:color="auto"/>
        <w:right w:val="none" w:sz="0" w:space="0" w:color="auto"/>
      </w:divBdr>
    </w:div>
    <w:div w:id="1380321687">
      <w:bodyDiv w:val="1"/>
      <w:marLeft w:val="0"/>
      <w:marRight w:val="0"/>
      <w:marTop w:val="0"/>
      <w:marBottom w:val="0"/>
      <w:divBdr>
        <w:top w:val="none" w:sz="0" w:space="0" w:color="auto"/>
        <w:left w:val="none" w:sz="0" w:space="0" w:color="auto"/>
        <w:bottom w:val="none" w:sz="0" w:space="0" w:color="auto"/>
        <w:right w:val="none" w:sz="0" w:space="0" w:color="auto"/>
      </w:divBdr>
    </w:div>
    <w:div w:id="1905795294">
      <w:bodyDiv w:val="1"/>
      <w:marLeft w:val="0"/>
      <w:marRight w:val="0"/>
      <w:marTop w:val="0"/>
      <w:marBottom w:val="0"/>
      <w:divBdr>
        <w:top w:val="none" w:sz="0" w:space="0" w:color="auto"/>
        <w:left w:val="none" w:sz="0" w:space="0" w:color="auto"/>
        <w:bottom w:val="none" w:sz="0" w:space="0" w:color="auto"/>
        <w:right w:val="none" w:sz="0" w:space="0" w:color="auto"/>
      </w:divBdr>
    </w:div>
    <w:div w:id="1939680192">
      <w:bodyDiv w:val="1"/>
      <w:marLeft w:val="0"/>
      <w:marRight w:val="0"/>
      <w:marTop w:val="0"/>
      <w:marBottom w:val="0"/>
      <w:divBdr>
        <w:top w:val="none" w:sz="0" w:space="0" w:color="auto"/>
        <w:left w:val="none" w:sz="0" w:space="0" w:color="auto"/>
        <w:bottom w:val="none" w:sz="0" w:space="0" w:color="auto"/>
        <w:right w:val="none" w:sz="0" w:space="0" w:color="auto"/>
      </w:divBdr>
    </w:div>
    <w:div w:id="208872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CFEE4-BD1E-40E6-A8A9-5B949B916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257</Words>
  <Characters>1465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ENERGY</vt:lpstr>
    </vt:vector>
  </TitlesOfParts>
  <Company>Home</Company>
  <LinksUpToDate>false</LinksUpToDate>
  <CharactersWithSpaces>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dc:title>
  <dc:creator>Vlasenko_R</dc:creator>
  <cp:lastModifiedBy>Аудитор</cp:lastModifiedBy>
  <cp:revision>8</cp:revision>
  <cp:lastPrinted>2013-07-03T17:06:00Z</cp:lastPrinted>
  <dcterms:created xsi:type="dcterms:W3CDTF">2021-05-24T12:26:00Z</dcterms:created>
  <dcterms:modified xsi:type="dcterms:W3CDTF">2021-08-13T04:50:00Z</dcterms:modified>
</cp:coreProperties>
</file>